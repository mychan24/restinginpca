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F55C8A"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63C47B4C"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3AB16A9B"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h</w:t>
      </w:r>
      <w:del w:id="0" w:author="Micaela Chan" w:date="2019-12-09T19:00:00Z">
        <w:r w:rsidR="008A6F36" w:rsidDel="00F55C8A">
          <w:rPr>
            <w:color w:val="000000"/>
            <w:sz w:val="22"/>
            <w:szCs w:val="22"/>
          </w:rPr>
          <w:delText xml:space="preserve"> (see </w:delText>
        </w:r>
        <w:r w:rsidR="008A6F36" w:rsidRPr="00F55C8A" w:rsidDel="00F55C8A">
          <w:rPr>
            <w:color w:val="000000"/>
            <w:sz w:val="22"/>
            <w:szCs w:val="22"/>
          </w:rPr>
          <w:delText>Fig. 1</w:delText>
        </w:r>
        <w:r w:rsidR="008A6F36" w:rsidDel="00F55C8A">
          <w:rPr>
            <w:color w:val="000000"/>
            <w:sz w:val="22"/>
            <w:szCs w:val="22"/>
          </w:rPr>
          <w:delText>)</w:delText>
        </w:r>
      </w:del>
      <w:r w:rsidR="008A6F36">
        <w:rPr>
          <w:color w:val="000000"/>
          <w:sz w:val="22"/>
          <w:szCs w:val="22"/>
        </w:rPr>
        <w:t xml:space="preserve"> </w:t>
      </w:r>
      <w:r w:rsidRPr="008A6F36">
        <w:rPr>
          <w:color w:val="000000"/>
          <w:sz w:val="22"/>
          <w:szCs w:val="22"/>
        </w:rPr>
        <w:t xml:space="preserve">first extracts the upper-triangle of the connectivity matrix of each participant session </w:t>
      </w:r>
      <w:ins w:id="1" w:author="Micaela Chan" w:date="2019-12-09T19:00:00Z">
        <w:r w:rsidR="00F55C8A">
          <w:rPr>
            <w:color w:val="000000"/>
            <w:sz w:val="22"/>
            <w:szCs w:val="22"/>
          </w:rPr>
          <w:t xml:space="preserve">(Fig. 1A) </w:t>
        </w:r>
      </w:ins>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ins w:id="2" w:author="Micaela Chan" w:date="2019-12-09T19:00:00Z">
        <w:r w:rsidR="00F55C8A">
          <w:rPr>
            <w:color w:val="000000"/>
            <w:sz w:val="22"/>
            <w:szCs w:val="22"/>
          </w:rPr>
          <w:t xml:space="preserve"> (Fig. 1B)</w:t>
        </w:r>
      </w:ins>
      <w:r w:rsidRPr="007507BA">
        <w:rPr>
          <w:color w:val="000000"/>
          <w:sz w:val="22"/>
          <w:szCs w:val="22"/>
        </w:rPr>
        <w:t>. Next, hierarchical multiple factor analysis</w:t>
      </w:r>
      <w:r w:rsidR="009B01A5" w:rsidRPr="007507BA">
        <w:rPr>
          <w:color w:val="000000"/>
          <w:sz w:val="22"/>
          <w:szCs w:val="22"/>
        </w:rPr>
        <w:t xml:space="preserve"> </w:t>
      </w:r>
      <w:ins w:id="3" w:author="Micaela Chan" w:date="2019-12-09T19:00:00Z">
        <w:r w:rsidR="00F55C8A">
          <w:rPr>
            <w:color w:val="000000"/>
            <w:sz w:val="22"/>
            <w:szCs w:val="22"/>
          </w:rPr>
          <w:t xml:space="preserve">(Fig. 1C) </w:t>
        </w:r>
      </w:ins>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 xml:space="preserve">(Abdi et al., 2013; Le Dien </w:t>
      </w:r>
      <w:ins w:id="4" w:author="Hervé" w:date="2019-12-09T08:30:00Z">
        <w:r w:rsidR="00E217AE">
          <w:rPr>
            <w:noProof/>
            <w:color w:val="000000"/>
            <w:sz w:val="22"/>
            <w:szCs w:val="22"/>
          </w:rPr>
          <w:t>&amp;</w:t>
        </w:r>
      </w:ins>
      <w:r w:rsidR="00E93399" w:rsidRPr="007507BA">
        <w:rPr>
          <w:noProof/>
          <w:color w:val="000000"/>
          <w:sz w:val="22"/>
          <w:szCs w:val="22"/>
        </w:rPr>
        <w:t xml:space="preserve">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1D785739" w14:textId="571684D9" w:rsidR="00F15AA4" w:rsidRDefault="00F55C8A" w:rsidP="00A90DF2">
      <w:pPr>
        <w:pStyle w:val="NormalWeb"/>
        <w:jc w:val="center"/>
        <w:rPr>
          <w:color w:val="000000"/>
          <w:sz w:val="22"/>
          <w:szCs w:val="22"/>
        </w:rPr>
      </w:pPr>
      <w:bookmarkStart w:id="5" w:name="_GoBack"/>
      <w:ins w:id="6" w:author="Micaela Chan" w:date="2019-12-09T18:59:00Z">
        <w:r>
          <w:rPr>
            <w:noProof/>
            <w:color w:val="000000"/>
            <w:sz w:val="22"/>
            <w:szCs w:val="22"/>
          </w:rPr>
          <w:lastRenderedPageBreak/>
          <w:drawing>
            <wp:inline distT="0" distB="0" distL="0" distR="0" wp14:anchorId="15F36734" wp14:editId="0E0D61AF">
              <wp:extent cx="4216400" cy="5130800"/>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216400" cy="5130800"/>
                      </a:xfrm>
                      <a:prstGeom prst="rect">
                        <a:avLst/>
                      </a:prstGeom>
                    </pic:spPr>
                  </pic:pic>
                </a:graphicData>
              </a:graphic>
            </wp:inline>
          </w:drawing>
        </w:r>
      </w:ins>
      <w:bookmarkEnd w:id="5"/>
      <w:del w:id="7" w:author="Micaela Chan" w:date="2019-12-09T18:59:00Z">
        <w:r w:rsidR="006E6A22" w:rsidDel="00F55C8A">
          <w:rPr>
            <w:noProof/>
            <w:color w:val="000000"/>
            <w:sz w:val="22"/>
            <w:szCs w:val="22"/>
          </w:rPr>
          <w:drawing>
            <wp:inline distT="0" distB="0" distL="0" distR="0" wp14:anchorId="42CE77CC" wp14:editId="01C637C6">
              <wp:extent cx="3072574" cy="3740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573" cy="3748030"/>
                      </a:xfrm>
                      <a:prstGeom prst="rect">
                        <a:avLst/>
                      </a:prstGeom>
                      <a:noFill/>
                      <a:ln>
                        <a:noFill/>
                      </a:ln>
                    </pic:spPr>
                  </pic:pic>
                </a:graphicData>
              </a:graphic>
            </wp:inline>
          </w:drawing>
        </w:r>
      </w:del>
    </w:p>
    <w:p w14:paraId="7CD00335" w14:textId="01519AA5" w:rsidR="00F15AA4" w:rsidRPr="00F15AA4" w:rsidRDefault="00A90DF2" w:rsidP="00F15AA4">
      <w:pPr>
        <w:pStyle w:val="NormalWeb"/>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6671C7B2"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606EFED"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6241A2A5" w:rsidR="00E93399" w:rsidRPr="007507BA" w:rsidRDefault="007507BA" w:rsidP="006A00AF">
      <w:pPr>
        <w:rPr>
          <w:b/>
        </w:rPr>
      </w:pPr>
      <w:r w:rsidRPr="007507BA">
        <w:rPr>
          <w:b/>
        </w:rPr>
        <w:t>References</w:t>
      </w:r>
      <w:ins w:id="8" w:author="Hervé" w:date="2019-12-09T08:35:00Z">
        <w:r w:rsidR="0008006F">
          <w:rPr>
            <w:b/>
          </w:rPr>
          <w:t xml:space="preserve"> *** Put the names of the Journal for all references ****</w:t>
        </w:r>
      </w:ins>
    </w:p>
    <w:p w14:paraId="7C799844" w14:textId="691BD720"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 xml:space="preserve">Abdi, H., Williams, L.J., Valentin, D. (2013) Multiple factor analysis: principal component analysis for multitable and multiblock data sets. </w:t>
      </w:r>
      <w:ins w:id="9" w:author="Hervé" w:date="2019-12-09T08:36:00Z">
        <w:r w:rsidR="0008006F">
          <w:t xml:space="preserve">******* </w:t>
        </w:r>
      </w:ins>
      <w:r w:rsidR="007507BA" w:rsidRPr="007507BA">
        <w:t>5:149-179.</w:t>
      </w:r>
    </w:p>
    <w:p w14:paraId="4CE0E457" w14:textId="3CA7C069" w:rsidR="007507BA" w:rsidRPr="007507BA" w:rsidRDefault="007507BA" w:rsidP="007507BA">
      <w:pPr>
        <w:pStyle w:val="EndNoteBibliography"/>
        <w:ind w:left="720" w:hanging="720"/>
      </w:pPr>
      <w:r w:rsidRPr="007507BA">
        <w:t xml:space="preserve">Abdi, H., Williams, L.J., Valentin, D., Bennani-Dosse, M. (2012) STATIS and DISTATIS: optimum multitable principal component analysis and three way metric multidimensional scaling. </w:t>
      </w:r>
      <w:ins w:id="10" w:author="Hervé" w:date="2019-12-09T08:36:00Z">
        <w:r w:rsidR="0008006F">
          <w:t>********</w:t>
        </w:r>
      </w:ins>
      <w:r w:rsidRPr="007507BA">
        <w:t>4:124-167.</w:t>
      </w:r>
    </w:p>
    <w:p w14:paraId="0966F98C" w14:textId="77777777" w:rsidR="007507BA" w:rsidRPr="007507BA" w:rsidRDefault="007507BA" w:rsidP="007507BA">
      <w:pPr>
        <w:pStyle w:val="EndNoteBibliography"/>
        <w:ind w:left="720" w:hanging="720"/>
      </w:pPr>
      <w:r w:rsidRPr="007507BA">
        <w:t xml:space="preserve">Gordon, E.M., Laumann, T.O., Adeyemo, B., Huckins, J.F., Kelley, W.M., Petersen, S.E. (2016) Generation and Evaluation of a Cortical Area Parcellation from Resting-State Correlations. </w:t>
      </w:r>
      <w:r w:rsidRPr="0008006F">
        <w:rPr>
          <w:i/>
          <w:rPrChange w:id="11" w:author="Hervé" w:date="2019-12-09T08:36:00Z">
            <w:rPr/>
          </w:rPrChange>
        </w:rPr>
        <w:t>Cerebral Cortex, 26</w:t>
      </w:r>
      <w:r w:rsidRPr="007507BA">
        <w:t>:288-303.</w:t>
      </w:r>
    </w:p>
    <w:p w14:paraId="24010720" w14:textId="77777777" w:rsidR="007507BA" w:rsidRPr="007507BA" w:rsidRDefault="007507BA" w:rsidP="007507BA">
      <w:pPr>
        <w:pStyle w:val="EndNoteBibliography"/>
        <w:ind w:left="720" w:hanging="720"/>
      </w:pPr>
      <w:r w:rsidRPr="007507BA">
        <w:t xml:space="preserve">Gordon, E.M., Laumann, T.O., Gilmore, A.W., Newbold, D.J., Greene, D.J., Berg, J.J., Ortega, M., Hoyt-Drazen, C., Gratton, C., Sun, H., Hampton, J.M., Coalson, R.S., Nguyen, A.L., McDermott, K.B., Shimony, J.S., Snyder, A.Z., Schlaggar, B.L., Petersen, S.E., Nelson, S.M., Dosenbach, N.U.F. (2017) Precision Functional Mapping of Individual Human Brains. </w:t>
      </w:r>
      <w:r w:rsidRPr="0008006F">
        <w:rPr>
          <w:i/>
          <w:rPrChange w:id="12" w:author="Hervé" w:date="2019-12-09T08:36:00Z">
            <w:rPr/>
          </w:rPrChange>
        </w:rPr>
        <w:t>Neuron, 95</w:t>
      </w:r>
      <w:r w:rsidRPr="007507BA">
        <w:t>:791-807.e7.</w:t>
      </w:r>
    </w:p>
    <w:p w14:paraId="1FB51CED" w14:textId="77777777" w:rsidR="007507BA" w:rsidRPr="007507BA" w:rsidRDefault="007507BA" w:rsidP="007507BA">
      <w:pPr>
        <w:pStyle w:val="EndNoteBibliography"/>
        <w:ind w:left="720" w:hanging="720"/>
      </w:pPr>
      <w:r w:rsidRPr="007507BA">
        <w:t xml:space="preserve">Le Dien, S., Pagès, J. (2003) Hierarchical Multiple Factor Analysis: application to the comparison of sensory profiles. </w:t>
      </w:r>
      <w:r w:rsidRPr="0008006F">
        <w:rPr>
          <w:i/>
          <w:rPrChange w:id="13" w:author="Hervé" w:date="2019-12-09T08:36:00Z">
            <w:rPr/>
          </w:rPrChange>
        </w:rPr>
        <w:t>Food Quality and Preference, 14</w:t>
      </w:r>
      <w:r w:rsidRPr="007507BA">
        <w:t>:397-403.</w:t>
      </w:r>
    </w:p>
    <w:p w14:paraId="3BA152DE" w14:textId="139348F0"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Chan">
    <w15:presenceInfo w15:providerId="None" w15:userId="Micaela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2031F9"/>
    <w:rsid w:val="00264F4C"/>
    <w:rsid w:val="003778AB"/>
    <w:rsid w:val="00435693"/>
    <w:rsid w:val="00506545"/>
    <w:rsid w:val="00561325"/>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4A20"/>
    <w:rsid w:val="009B01A5"/>
    <w:rsid w:val="00A6381D"/>
    <w:rsid w:val="00A90DF2"/>
    <w:rsid w:val="00BC7D44"/>
    <w:rsid w:val="00C136D9"/>
    <w:rsid w:val="00C20682"/>
    <w:rsid w:val="00C76EFA"/>
    <w:rsid w:val="00E217AE"/>
    <w:rsid w:val="00E67D08"/>
    <w:rsid w:val="00E83981"/>
    <w:rsid w:val="00E93399"/>
    <w:rsid w:val="00F02D9D"/>
    <w:rsid w:val="00F15AA4"/>
    <w:rsid w:val="00F55C8A"/>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image" Target="media/image3.png"/><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Micaela Chan</cp:lastModifiedBy>
  <cp:revision>3</cp:revision>
  <dcterms:created xsi:type="dcterms:W3CDTF">2019-12-10T00:58:00Z</dcterms:created>
  <dcterms:modified xsi:type="dcterms:W3CDTF">2019-12-10T01:01:00Z</dcterms:modified>
</cp:coreProperties>
</file>