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3DB0C7" w14:textId="77777777" w:rsidR="006A00AF" w:rsidRPr="007507BA" w:rsidRDefault="006A00AF" w:rsidP="006A00AF">
      <w:pPr>
        <w:pStyle w:val="NormalWeb"/>
        <w:spacing w:before="0" w:beforeAutospacing="0" w:after="60" w:afterAutospacing="0"/>
        <w:jc w:val="center"/>
      </w:pPr>
      <w:bookmarkStart w:id="0" w:name="_GoBack"/>
      <w:bookmarkEnd w:id="0"/>
      <w:r w:rsidRPr="007507BA">
        <w:rPr>
          <w:b/>
          <w:bCs/>
          <w:color w:val="000000"/>
          <w:sz w:val="28"/>
          <w:szCs w:val="28"/>
        </w:rPr>
        <w:t>Analyzing connectivity matrices without forcing into group atlas: </w:t>
      </w:r>
    </w:p>
    <w:p w14:paraId="38B3B7B5" w14:textId="77777777" w:rsidR="006A00AF" w:rsidRPr="007507BA" w:rsidRDefault="006A00AF" w:rsidP="006A00AF">
      <w:pPr>
        <w:pStyle w:val="NormalWeb"/>
        <w:spacing w:before="0" w:beforeAutospacing="0" w:after="60" w:afterAutospacing="0"/>
        <w:jc w:val="center"/>
      </w:pPr>
      <w:r w:rsidRPr="007507BA">
        <w:rPr>
          <w:b/>
          <w:bCs/>
          <w:color w:val="000000"/>
          <w:sz w:val="28"/>
          <w:szCs w:val="28"/>
        </w:rPr>
        <w:t>A multivariate approach</w:t>
      </w:r>
    </w:p>
    <w:p w14:paraId="619B6681" w14:textId="13F71041" w:rsidR="006A00AF" w:rsidRPr="007507BA" w:rsidRDefault="006A00AF" w:rsidP="006A00AF">
      <w:pPr>
        <w:pStyle w:val="NormalWeb"/>
        <w:spacing w:before="0" w:beforeAutospacing="0" w:after="0" w:afterAutospacing="0"/>
        <w:jc w:val="center"/>
      </w:pPr>
      <w:r w:rsidRPr="007507BA">
        <w:rPr>
          <w:color w:val="000000"/>
          <w:sz w:val="22"/>
          <w:szCs w:val="22"/>
        </w:rPr>
        <w:t>Ju-Chi Yu</w:t>
      </w:r>
      <w:r w:rsidRPr="007507BA">
        <w:rPr>
          <w:color w:val="000000"/>
          <w:sz w:val="13"/>
          <w:szCs w:val="13"/>
          <w:vertAlign w:val="superscript"/>
        </w:rPr>
        <w:t>1</w:t>
      </w:r>
      <w:r w:rsidRPr="007507BA">
        <w:rPr>
          <w:color w:val="000000"/>
          <w:sz w:val="22"/>
          <w:szCs w:val="22"/>
        </w:rPr>
        <w:t>, Micaela Chan</w:t>
      </w:r>
      <w:r w:rsidRPr="007507BA">
        <w:rPr>
          <w:color w:val="000000"/>
          <w:sz w:val="13"/>
          <w:szCs w:val="13"/>
          <w:vertAlign w:val="superscript"/>
        </w:rPr>
        <w:t>1,2</w:t>
      </w:r>
      <w:r w:rsidRPr="007507BA">
        <w:rPr>
          <w:color w:val="000000"/>
          <w:sz w:val="22"/>
          <w:szCs w:val="22"/>
        </w:rPr>
        <w:t xml:space="preserve">, </w:t>
      </w:r>
      <w:r w:rsidR="00F02013">
        <w:rPr>
          <w:color w:val="000000"/>
          <w:sz w:val="22"/>
          <w:szCs w:val="22"/>
        </w:rPr>
        <w:t>Liang Han</w:t>
      </w:r>
      <w:r w:rsidR="002E3F48">
        <w:rPr>
          <w:color w:val="000000"/>
          <w:sz w:val="13"/>
          <w:szCs w:val="13"/>
          <w:vertAlign w:val="superscript"/>
        </w:rPr>
        <w:t>1,</w:t>
      </w:r>
      <w:r w:rsidRPr="007507BA">
        <w:rPr>
          <w:color w:val="000000"/>
          <w:sz w:val="13"/>
          <w:szCs w:val="13"/>
          <w:vertAlign w:val="superscript"/>
        </w:rPr>
        <w:t>2</w:t>
      </w:r>
      <w:r w:rsidRPr="007507BA">
        <w:rPr>
          <w:color w:val="000000"/>
          <w:sz w:val="22"/>
          <w:szCs w:val="22"/>
        </w:rPr>
        <w:t>, Phillip Agres</w:t>
      </w:r>
      <w:r w:rsidRPr="007507BA">
        <w:rPr>
          <w:color w:val="000000"/>
          <w:sz w:val="13"/>
          <w:szCs w:val="13"/>
          <w:vertAlign w:val="superscript"/>
        </w:rPr>
        <w:t xml:space="preserve">1,2 </w:t>
      </w:r>
      <w:r w:rsidRPr="007507BA">
        <w:rPr>
          <w:color w:val="000000"/>
          <w:sz w:val="22"/>
          <w:szCs w:val="22"/>
        </w:rPr>
        <w:t xml:space="preserve">&amp; </w:t>
      </w:r>
      <w:proofErr w:type="spellStart"/>
      <w:r w:rsidRPr="007507BA">
        <w:rPr>
          <w:color w:val="000000"/>
          <w:sz w:val="22"/>
          <w:szCs w:val="22"/>
        </w:rPr>
        <w:t>Hervé</w:t>
      </w:r>
      <w:proofErr w:type="spellEnd"/>
      <w:r w:rsidRPr="007507BA">
        <w:rPr>
          <w:color w:val="000000"/>
          <w:sz w:val="22"/>
          <w:szCs w:val="22"/>
        </w:rPr>
        <w:t xml:space="preserve"> Abdi</w:t>
      </w:r>
      <w:r w:rsidRPr="007507BA">
        <w:rPr>
          <w:color w:val="000000"/>
          <w:sz w:val="13"/>
          <w:szCs w:val="13"/>
          <w:vertAlign w:val="superscript"/>
        </w:rPr>
        <w:t>1</w:t>
      </w:r>
    </w:p>
    <w:p w14:paraId="21B85535" w14:textId="77777777" w:rsidR="006A00AF" w:rsidRPr="007507BA" w:rsidRDefault="006A00AF" w:rsidP="006A00AF"/>
    <w:p w14:paraId="37A98CC6" w14:textId="4F1894F3" w:rsidR="006A00AF" w:rsidRPr="007507BA" w:rsidRDefault="006A00AF" w:rsidP="006A00AF">
      <w:pPr>
        <w:pStyle w:val="NormalWeb"/>
        <w:spacing w:before="0" w:beforeAutospacing="0" w:after="0" w:afterAutospacing="0"/>
      </w:pPr>
      <w:r w:rsidRPr="007507BA">
        <w:rPr>
          <w:color w:val="000000"/>
          <w:sz w:val="22"/>
          <w:szCs w:val="22"/>
        </w:rPr>
        <w:t xml:space="preserve">1. School of Behavior and Brain Sciences, </w:t>
      </w:r>
      <w:del w:id="1" w:author="Micaela Chan" w:date="2019-12-17T09:58:00Z">
        <w:r w:rsidRPr="007507BA" w:rsidDel="005435B1">
          <w:rPr>
            <w:color w:val="000000"/>
            <w:sz w:val="22"/>
            <w:szCs w:val="22"/>
          </w:rPr>
          <w:delText xml:space="preserve">the </w:delText>
        </w:r>
      </w:del>
      <w:ins w:id="2" w:author="Micaela Chan" w:date="2019-12-17T09:58:00Z">
        <w:r w:rsidR="005435B1">
          <w:rPr>
            <w:color w:val="000000"/>
            <w:sz w:val="22"/>
            <w:szCs w:val="22"/>
          </w:rPr>
          <w:t>T</w:t>
        </w:r>
        <w:r w:rsidR="005435B1" w:rsidRPr="007507BA">
          <w:rPr>
            <w:color w:val="000000"/>
            <w:sz w:val="22"/>
            <w:szCs w:val="22"/>
          </w:rPr>
          <w:t xml:space="preserve">he </w:t>
        </w:r>
      </w:ins>
      <w:r w:rsidRPr="007507BA">
        <w:rPr>
          <w:color w:val="000000"/>
          <w:sz w:val="22"/>
          <w:szCs w:val="22"/>
        </w:rPr>
        <w:t>University of Texas at Dallas</w:t>
      </w:r>
    </w:p>
    <w:p w14:paraId="7E8A5C72" w14:textId="35328609" w:rsidR="006A00AF" w:rsidRPr="007507BA" w:rsidRDefault="006A00AF" w:rsidP="006A00AF">
      <w:pPr>
        <w:pStyle w:val="NormalWeb"/>
        <w:spacing w:before="0" w:beforeAutospacing="0" w:after="0" w:afterAutospacing="0"/>
      </w:pPr>
      <w:r w:rsidRPr="007507BA">
        <w:rPr>
          <w:color w:val="000000"/>
          <w:sz w:val="22"/>
          <w:szCs w:val="22"/>
        </w:rPr>
        <w:t xml:space="preserve">2. Center </w:t>
      </w:r>
      <w:r w:rsidR="00F07970">
        <w:rPr>
          <w:color w:val="000000"/>
          <w:sz w:val="22"/>
          <w:szCs w:val="22"/>
        </w:rPr>
        <w:t>f</w:t>
      </w:r>
      <w:r w:rsidR="00F02013">
        <w:rPr>
          <w:color w:val="000000"/>
          <w:sz w:val="22"/>
          <w:szCs w:val="22"/>
        </w:rPr>
        <w:t xml:space="preserve">or </w:t>
      </w:r>
      <w:r w:rsidRPr="007507BA">
        <w:rPr>
          <w:color w:val="000000"/>
          <w:sz w:val="22"/>
          <w:szCs w:val="22"/>
        </w:rPr>
        <w:t xml:space="preserve">Vital Longevity, </w:t>
      </w:r>
      <w:del w:id="3" w:author="Micaela Chan" w:date="2019-12-17T09:58:00Z">
        <w:r w:rsidRPr="007507BA" w:rsidDel="005435B1">
          <w:rPr>
            <w:color w:val="000000"/>
            <w:sz w:val="22"/>
            <w:szCs w:val="22"/>
          </w:rPr>
          <w:delText xml:space="preserve">the </w:delText>
        </w:r>
      </w:del>
      <w:ins w:id="4" w:author="Micaela Chan" w:date="2019-12-17T09:58:00Z">
        <w:r w:rsidR="005435B1">
          <w:rPr>
            <w:color w:val="000000"/>
            <w:sz w:val="22"/>
            <w:szCs w:val="22"/>
          </w:rPr>
          <w:t>T</w:t>
        </w:r>
        <w:r w:rsidR="005435B1" w:rsidRPr="007507BA">
          <w:rPr>
            <w:color w:val="000000"/>
            <w:sz w:val="22"/>
            <w:szCs w:val="22"/>
          </w:rPr>
          <w:t xml:space="preserve">he </w:t>
        </w:r>
      </w:ins>
      <w:r w:rsidRPr="007507BA">
        <w:rPr>
          <w:color w:val="000000"/>
          <w:sz w:val="22"/>
          <w:szCs w:val="22"/>
        </w:rPr>
        <w:t>University of Texas at Dallas</w:t>
      </w:r>
    </w:p>
    <w:p w14:paraId="1D097D6C" w14:textId="77777777" w:rsidR="006A00AF" w:rsidRPr="007507BA" w:rsidRDefault="006A00AF" w:rsidP="006A00AF"/>
    <w:p w14:paraId="101D6364" w14:textId="220E92EB" w:rsidR="006A00AF" w:rsidRPr="007507BA" w:rsidRDefault="006E5068" w:rsidP="006A00AF">
      <w:pPr>
        <w:pStyle w:val="NormalWeb"/>
        <w:spacing w:before="0" w:beforeAutospacing="0" w:after="0" w:afterAutospacing="0"/>
      </w:pPr>
      <w:hyperlink r:id="rId4" w:history="1">
        <w:r w:rsidR="006A00AF" w:rsidRPr="007507BA">
          <w:rPr>
            <w:rStyle w:val="Hyperlink"/>
            <w:color w:val="1155CC"/>
            <w:sz w:val="22"/>
            <w:szCs w:val="22"/>
          </w:rPr>
          <w:t>Ju-Chi.Yu@utdallas.edu</w:t>
        </w:r>
      </w:hyperlink>
      <w:r w:rsidR="006A00AF" w:rsidRPr="007507BA">
        <w:rPr>
          <w:color w:val="000000"/>
          <w:sz w:val="22"/>
          <w:szCs w:val="22"/>
        </w:rPr>
        <w:t xml:space="preserve">, </w:t>
      </w:r>
      <w:hyperlink r:id="rId5" w:history="1">
        <w:r w:rsidR="006A00AF" w:rsidRPr="007507BA">
          <w:rPr>
            <w:rStyle w:val="Hyperlink"/>
            <w:color w:val="1155CC"/>
            <w:sz w:val="22"/>
            <w:szCs w:val="22"/>
          </w:rPr>
          <w:t>mchan@utdallas.edu</w:t>
        </w:r>
      </w:hyperlink>
      <w:r w:rsidR="006A00AF" w:rsidRPr="007507BA">
        <w:rPr>
          <w:color w:val="000000"/>
          <w:sz w:val="22"/>
          <w:szCs w:val="22"/>
        </w:rPr>
        <w:t xml:space="preserve">, </w:t>
      </w:r>
      <w:hyperlink r:id="rId6" w:history="1">
        <w:r w:rsidR="006A00AF" w:rsidRPr="007507BA">
          <w:rPr>
            <w:rStyle w:val="Hyperlink"/>
            <w:color w:val="1155CC"/>
            <w:sz w:val="22"/>
            <w:szCs w:val="22"/>
          </w:rPr>
          <w:t>Liang.Han@utdallas.edu</w:t>
        </w:r>
      </w:hyperlink>
      <w:r w:rsidR="006A00AF" w:rsidRPr="007507BA">
        <w:rPr>
          <w:color w:val="000000"/>
          <w:sz w:val="22"/>
          <w:szCs w:val="22"/>
        </w:rPr>
        <w:t xml:space="preserve">, </w:t>
      </w:r>
      <w:hyperlink r:id="rId7" w:history="1">
        <w:r w:rsidR="006A00AF" w:rsidRPr="007507BA">
          <w:rPr>
            <w:rStyle w:val="Hyperlink"/>
            <w:color w:val="1155CC"/>
            <w:sz w:val="22"/>
            <w:szCs w:val="22"/>
          </w:rPr>
          <w:t>Phillip.Agres@utdallas.edu</w:t>
        </w:r>
      </w:hyperlink>
      <w:r w:rsidR="006A00AF" w:rsidRPr="007507BA">
        <w:rPr>
          <w:color w:val="000000"/>
          <w:sz w:val="22"/>
          <w:szCs w:val="22"/>
        </w:rPr>
        <w:t xml:space="preserve">, </w:t>
      </w:r>
      <w:hyperlink r:id="rId8" w:history="1">
        <w:r w:rsidR="006A00AF" w:rsidRPr="007507BA">
          <w:rPr>
            <w:rStyle w:val="Hyperlink"/>
            <w:color w:val="1155CC"/>
            <w:sz w:val="22"/>
            <w:szCs w:val="22"/>
          </w:rPr>
          <w:t>herve@utdallas.edu</w:t>
        </w:r>
      </w:hyperlink>
    </w:p>
    <w:p w14:paraId="58B8C7F3" w14:textId="77777777" w:rsidR="00921B2F" w:rsidRPr="007507BA" w:rsidRDefault="00921B2F" w:rsidP="00921B2F"/>
    <w:p w14:paraId="79A715AE" w14:textId="77777777" w:rsidR="00506545" w:rsidRPr="007507BA" w:rsidRDefault="00506545" w:rsidP="00506545">
      <w:pPr>
        <w:pStyle w:val="NormalWeb"/>
        <w:spacing w:before="0" w:beforeAutospacing="0" w:after="0" w:afterAutospacing="0"/>
        <w:jc w:val="center"/>
      </w:pPr>
      <w:r w:rsidRPr="007507BA">
        <w:rPr>
          <w:b/>
          <w:bCs/>
          <w:color w:val="000000"/>
          <w:sz w:val="22"/>
          <w:szCs w:val="22"/>
        </w:rPr>
        <w:t>Abstract</w:t>
      </w:r>
    </w:p>
    <w:p w14:paraId="1A2C1865" w14:textId="4547310A" w:rsidR="009B01A5" w:rsidRPr="007507BA" w:rsidDel="00B91EC9" w:rsidRDefault="002E63A9">
      <w:pPr>
        <w:pStyle w:val="NormalWeb"/>
        <w:rPr>
          <w:del w:id="5" w:author="如淇 游" w:date="2019-12-17T16:33:00Z"/>
          <w:color w:val="000000"/>
          <w:sz w:val="22"/>
          <w:szCs w:val="22"/>
        </w:rPr>
      </w:pPr>
      <w:moveToRangeStart w:id="6" w:author="如淇 游" w:date="2019-12-17T15:48:00Z" w:name="move27490142"/>
      <w:moveTo w:id="7" w:author="如淇 游" w:date="2019-12-17T15:48:00Z">
        <w:del w:id="8" w:author="如淇 游" w:date="2019-12-17T15:52:00Z">
          <w:r w:rsidRPr="007507BA" w:rsidDel="002E63A9">
            <w:rPr>
              <w:color w:val="000000"/>
              <w:sz w:val="22"/>
              <w:szCs w:val="22"/>
            </w:rPr>
            <w:delText xml:space="preserve">Recent work in </w:delText>
          </w:r>
        </w:del>
        <w:del w:id="9" w:author="如淇 游" w:date="2019-12-17T15:49:00Z">
          <w:r w:rsidRPr="007507BA" w:rsidDel="002E63A9">
            <w:rPr>
              <w:color w:val="000000"/>
              <w:sz w:val="22"/>
              <w:szCs w:val="22"/>
            </w:rPr>
            <w:delText xml:space="preserve">rsfMRI </w:delText>
          </w:r>
        </w:del>
        <w:del w:id="10" w:author="如淇 游" w:date="2019-12-17T15:52:00Z">
          <w:r w:rsidRPr="007507BA" w:rsidDel="002E63A9">
            <w:rPr>
              <w:color w:val="000000"/>
              <w:sz w:val="22"/>
              <w:szCs w:val="22"/>
            </w:rPr>
            <w:delText xml:space="preserve">analysis </w:delText>
          </w:r>
          <w:r w:rsidDel="002E63A9">
            <w:rPr>
              <w:color w:val="000000"/>
              <w:sz w:val="22"/>
              <w:szCs w:val="22"/>
            </w:rPr>
            <w:delText>has developed techniques to derive</w:delText>
          </w:r>
          <w:r w:rsidRPr="007507BA" w:rsidDel="002E63A9">
            <w:rPr>
              <w:color w:val="000000"/>
              <w:sz w:val="22"/>
              <w:szCs w:val="22"/>
            </w:rPr>
            <w:delText xml:space="preserve"> individual-specific parcellations and sub-networks.</w:delText>
          </w:r>
        </w:del>
      </w:moveTo>
      <w:moveToRangeEnd w:id="6"/>
      <w:proofErr w:type="spellStart"/>
      <w:r w:rsidR="007507BA" w:rsidRPr="007507BA">
        <w:rPr>
          <w:color w:val="000000"/>
          <w:sz w:val="22"/>
          <w:szCs w:val="22"/>
        </w:rPr>
        <w:t>DiSTATIS</w:t>
      </w:r>
      <w:proofErr w:type="spellEnd"/>
      <w:r w:rsidR="00E93399" w:rsidRPr="007507BA">
        <w:rPr>
          <w:color w:val="000000"/>
          <w:sz w:val="22"/>
          <w:szCs w:val="22"/>
        </w:rPr>
        <w:t xml:space="preserve"> </w:t>
      </w:r>
      <w:r w:rsidR="00E93399" w:rsidRPr="007507BA">
        <w:rPr>
          <w:color w:val="000000"/>
          <w:sz w:val="22"/>
          <w:szCs w:val="22"/>
        </w:rPr>
        <w:fldChar w:fldCharType="begin"/>
      </w:r>
      <w:r w:rsidR="005A583B">
        <w:rPr>
          <w:color w:val="000000"/>
          <w:sz w:val="22"/>
          <w:szCs w:val="22"/>
        </w:rPr>
        <w:instrText xml:space="preserve"> ADDIN EN.CITE &lt;EndNote&gt;&lt;Cite&gt;&lt;Author&gt;Abdi&lt;/Author&gt;&lt;Year&gt;2012&lt;/Year&gt;&lt;RecNum&gt;1&lt;/RecNum&gt;&lt;DisplayText&gt;(Abdi, et al., 2012)&lt;/DisplayText&gt;&lt;record&gt;&lt;rec-number&gt;1&lt;/rec-number&gt;&lt;foreign-keys&gt;&lt;key app="EN" db-id="dsxs0ts9otwsz6e9xarxrd9l5e5vraxpvvsf" timestamp="1575269409"&gt;1&lt;/key&gt;&lt;/foreign-keys&gt;&lt;ref-type name="Journal Article"&gt;17&lt;/ref-type&gt;&lt;contributors&gt;&lt;authors&gt;&lt;author&gt;Abdi, Hervé&lt;/author&gt;&lt;author&gt;Williams, Lynne J.&lt;/author&gt;&lt;author&gt;Valentin, Domininique&lt;/author&gt;&lt;author&gt;Bennani-Dosse, Mohammed&lt;/author&gt;&lt;/authors&gt;&lt;/contributors&gt;&lt;titles&gt;&lt;title&gt;STATIS and DISTATIS: optimum multitable principal component analysis and three way metric multidimensional scaling&lt;/title&gt;&lt;secondary-title&gt;Wiley Interdisciplinary Reviews: Computational Statistics&lt;/secondary-title&gt;&lt;/titles&gt;&lt;periodical&gt;&lt;full-title&gt;Wiley Interdisciplinary reviews: computational statistics&lt;/full-title&gt;&lt;/periodical&gt;&lt;pages&gt;124-167&lt;/pages&gt;&lt;volume&gt;4&lt;/volume&gt;&lt;number&gt;2&lt;/number&gt;&lt;dates&gt;&lt;year&gt;2012&lt;/year&gt;&lt;/dates&gt;&lt;isbn&gt;1939-5108&lt;/isbn&gt;&lt;urls&gt;&lt;related-urls&gt;&lt;url&gt;https://onlinelibrary.wiley.com/doi/abs/10.1002/wics.198&lt;/url&gt;&lt;/related-urls&gt;&lt;/urls&gt;&lt;electronic-resource-num&gt;10.1002/wics.198&lt;/electronic-resource-num&gt;&lt;/record&gt;&lt;/Cite&gt;&lt;/EndNote&gt;</w:instrText>
      </w:r>
      <w:r w:rsidR="00E93399" w:rsidRPr="007507BA">
        <w:rPr>
          <w:color w:val="000000"/>
          <w:sz w:val="22"/>
          <w:szCs w:val="22"/>
        </w:rPr>
        <w:fldChar w:fldCharType="separate"/>
      </w:r>
      <w:r w:rsidR="005A583B">
        <w:rPr>
          <w:noProof/>
          <w:color w:val="000000"/>
          <w:sz w:val="22"/>
          <w:szCs w:val="22"/>
        </w:rPr>
        <w:t>(Abdi, et al., 2012)</w:t>
      </w:r>
      <w:r w:rsidR="00E93399" w:rsidRPr="007507BA">
        <w:rPr>
          <w:color w:val="000000"/>
          <w:sz w:val="22"/>
          <w:szCs w:val="22"/>
        </w:rPr>
        <w:fldChar w:fldCharType="end"/>
      </w:r>
      <w:r w:rsidR="009B01A5" w:rsidRPr="007507BA">
        <w:rPr>
          <w:color w:val="000000"/>
          <w:sz w:val="22"/>
          <w:szCs w:val="22"/>
        </w:rPr>
        <w:t>—</w:t>
      </w:r>
      <w:r w:rsidR="007507BA" w:rsidRPr="007507BA">
        <w:rPr>
          <w:color w:val="000000"/>
          <w:sz w:val="22"/>
          <w:szCs w:val="22"/>
        </w:rPr>
        <w:t xml:space="preserve">a three-way multidimensional scaling (MDS)—is used to analyze </w:t>
      </w:r>
      <w:ins w:id="11" w:author="如淇 游" w:date="2019-12-17T15:52:00Z">
        <w:r w:rsidRPr="007507BA">
          <w:rPr>
            <w:color w:val="000000"/>
            <w:sz w:val="22"/>
            <w:szCs w:val="22"/>
          </w:rPr>
          <w:t xml:space="preserve">resting-state functional magnetic resonance imaging </w:t>
        </w:r>
        <w:r>
          <w:rPr>
            <w:color w:val="000000"/>
            <w:sz w:val="22"/>
            <w:szCs w:val="22"/>
          </w:rPr>
          <w:t>(</w:t>
        </w:r>
        <w:proofErr w:type="spellStart"/>
        <w:r w:rsidRPr="007507BA">
          <w:rPr>
            <w:color w:val="000000"/>
            <w:sz w:val="22"/>
            <w:szCs w:val="22"/>
          </w:rPr>
          <w:t>rsfMRI</w:t>
        </w:r>
        <w:proofErr w:type="spellEnd"/>
        <w:r>
          <w:rPr>
            <w:color w:val="000000"/>
            <w:sz w:val="22"/>
            <w:szCs w:val="22"/>
          </w:rPr>
          <w:t>)</w:t>
        </w:r>
        <w:r w:rsidRPr="007507BA">
          <w:rPr>
            <w:color w:val="000000"/>
            <w:sz w:val="22"/>
            <w:szCs w:val="22"/>
          </w:rPr>
          <w:t xml:space="preserve"> </w:t>
        </w:r>
      </w:ins>
      <w:del w:id="12" w:author="如淇 游" w:date="2019-12-17T15:49:00Z">
        <w:r w:rsidR="00985049" w:rsidRPr="007507BA" w:rsidDel="002E63A9">
          <w:rPr>
            <w:color w:val="000000"/>
            <w:sz w:val="22"/>
            <w:szCs w:val="22"/>
          </w:rPr>
          <w:delText xml:space="preserve">resting-state functional magnetic resonance imaging </w:delText>
        </w:r>
        <w:r w:rsidR="00985049" w:rsidDel="002E63A9">
          <w:rPr>
            <w:color w:val="000000"/>
            <w:sz w:val="22"/>
            <w:szCs w:val="22"/>
          </w:rPr>
          <w:delText>(</w:delText>
        </w:r>
        <w:r w:rsidR="007507BA" w:rsidRPr="007507BA" w:rsidDel="002E63A9">
          <w:rPr>
            <w:color w:val="000000"/>
            <w:sz w:val="22"/>
            <w:szCs w:val="22"/>
          </w:rPr>
          <w:delText>rsfMRI</w:delText>
        </w:r>
        <w:r w:rsidR="00985049" w:rsidDel="002E63A9">
          <w:rPr>
            <w:color w:val="000000"/>
            <w:sz w:val="22"/>
            <w:szCs w:val="22"/>
          </w:rPr>
          <w:delText>)</w:delText>
        </w:r>
        <w:r w:rsidR="007507BA" w:rsidRPr="007507BA" w:rsidDel="002E63A9">
          <w:rPr>
            <w:color w:val="000000"/>
            <w:sz w:val="22"/>
            <w:szCs w:val="22"/>
          </w:rPr>
          <w:delText xml:space="preserve"> </w:delText>
        </w:r>
      </w:del>
      <w:r w:rsidR="007507BA" w:rsidRPr="007507BA">
        <w:rPr>
          <w:color w:val="000000"/>
          <w:sz w:val="22"/>
          <w:szCs w:val="22"/>
        </w:rPr>
        <w:t xml:space="preserve">data and to visualize the dissimilarity between networks. These dissimilarities </w:t>
      </w:r>
      <w:r w:rsidR="00410844">
        <w:rPr>
          <w:color w:val="000000"/>
          <w:sz w:val="22"/>
          <w:szCs w:val="22"/>
        </w:rPr>
        <w:t>are</w:t>
      </w:r>
      <w:r w:rsidR="00410844" w:rsidRPr="007507BA">
        <w:rPr>
          <w:color w:val="000000"/>
          <w:sz w:val="22"/>
          <w:szCs w:val="22"/>
        </w:rPr>
        <w:t xml:space="preserve"> </w:t>
      </w:r>
      <w:r w:rsidR="007507BA" w:rsidRPr="007507BA">
        <w:rPr>
          <w:color w:val="000000"/>
          <w:sz w:val="22"/>
          <w:szCs w:val="22"/>
        </w:rPr>
        <w:t xml:space="preserve">obtained by analyzing multiple distance matrices that have matching rows and columns (i.e., distinct functional regions in </w:t>
      </w:r>
      <w:proofErr w:type="spellStart"/>
      <w:r w:rsidR="007507BA" w:rsidRPr="007507BA">
        <w:rPr>
          <w:color w:val="000000"/>
          <w:sz w:val="22"/>
          <w:szCs w:val="22"/>
        </w:rPr>
        <w:t>rsfMRI</w:t>
      </w:r>
      <w:proofErr w:type="spellEnd"/>
      <w:r w:rsidR="007507BA" w:rsidRPr="007507BA">
        <w:rPr>
          <w:color w:val="000000"/>
          <w:sz w:val="22"/>
          <w:szCs w:val="22"/>
        </w:rPr>
        <w:t xml:space="preserve"> analysis). These functional regions</w:t>
      </w:r>
      <w:ins w:id="13" w:author="如淇 游" w:date="2019-12-17T16:24:00Z">
        <w:r>
          <w:rPr>
            <w:color w:val="000000"/>
            <w:sz w:val="22"/>
            <w:szCs w:val="22"/>
          </w:rPr>
          <w:t>,</w:t>
        </w:r>
      </w:ins>
      <w:r w:rsidR="007507BA" w:rsidRPr="007507BA">
        <w:rPr>
          <w:color w:val="000000"/>
          <w:sz w:val="22"/>
          <w:szCs w:val="22"/>
        </w:rPr>
        <w:t xml:space="preserve"> </w:t>
      </w:r>
      <w:del w:id="14" w:author="如淇 游" w:date="2019-12-17T16:24:00Z">
        <w:r w:rsidR="007507BA" w:rsidRPr="007507BA" w:rsidDel="002E63A9">
          <w:rPr>
            <w:color w:val="000000"/>
            <w:sz w:val="22"/>
            <w:szCs w:val="22"/>
          </w:rPr>
          <w:delText xml:space="preserve">are </w:delText>
        </w:r>
      </w:del>
      <w:r w:rsidR="007507BA" w:rsidRPr="007507BA">
        <w:rPr>
          <w:color w:val="000000"/>
          <w:sz w:val="22"/>
          <w:szCs w:val="22"/>
        </w:rPr>
        <w:t>referred to as parcels or networks</w:t>
      </w:r>
      <w:ins w:id="15" w:author="如淇 游" w:date="2019-12-17T15:49:00Z">
        <w:r>
          <w:rPr>
            <w:color w:val="000000"/>
            <w:sz w:val="22"/>
            <w:szCs w:val="22"/>
          </w:rPr>
          <w:t>,</w:t>
        </w:r>
      </w:ins>
      <w:del w:id="16" w:author="如淇 游" w:date="2019-12-17T15:49:00Z">
        <w:r w:rsidR="00410844" w:rsidDel="002E63A9">
          <w:rPr>
            <w:color w:val="000000"/>
            <w:sz w:val="22"/>
            <w:szCs w:val="22"/>
          </w:rPr>
          <w:delText>,</w:delText>
        </w:r>
      </w:del>
      <w:r w:rsidR="007507BA" w:rsidRPr="007507BA">
        <w:rPr>
          <w:color w:val="000000"/>
          <w:sz w:val="22"/>
          <w:szCs w:val="22"/>
        </w:rPr>
        <w:t xml:space="preserve"> </w:t>
      </w:r>
      <w:del w:id="17" w:author="如淇 游" w:date="2019-12-17T16:24:00Z">
        <w:r w:rsidR="007507BA" w:rsidRPr="007507BA" w:rsidDel="002E63A9">
          <w:rPr>
            <w:color w:val="000000"/>
            <w:sz w:val="22"/>
            <w:szCs w:val="22"/>
          </w:rPr>
          <w:delText xml:space="preserve">and </w:delText>
        </w:r>
      </w:del>
      <w:r w:rsidR="007507BA" w:rsidRPr="007507BA">
        <w:rPr>
          <w:color w:val="000000"/>
          <w:sz w:val="22"/>
          <w:szCs w:val="22"/>
        </w:rPr>
        <w:t xml:space="preserve">are usually derived from a shared template onto which all data are mapped. However, using a shared template </w:t>
      </w:r>
      <w:del w:id="18" w:author="如淇 游" w:date="2019-12-17T15:51:00Z">
        <w:r w:rsidR="004828C5" w:rsidDel="002E63A9">
          <w:rPr>
            <w:color w:val="000000"/>
            <w:sz w:val="22"/>
            <w:szCs w:val="22"/>
          </w:rPr>
          <w:delText xml:space="preserve">from a particular </w:delText>
        </w:r>
        <w:r w:rsidR="009319C0" w:rsidDel="002E63A9">
          <w:rPr>
            <w:color w:val="000000"/>
            <w:sz w:val="22"/>
            <w:szCs w:val="22"/>
          </w:rPr>
          <w:delText>group</w:delText>
        </w:r>
        <w:r w:rsidR="004828C5" w:rsidDel="002E63A9">
          <w:rPr>
            <w:color w:val="000000"/>
            <w:sz w:val="22"/>
            <w:szCs w:val="22"/>
          </w:rPr>
          <w:delText xml:space="preserve"> </w:delText>
        </w:r>
      </w:del>
      <w:r w:rsidR="007507BA" w:rsidRPr="007507BA">
        <w:rPr>
          <w:color w:val="000000"/>
          <w:sz w:val="22"/>
          <w:szCs w:val="22"/>
        </w:rPr>
        <w:t xml:space="preserve">could bias results against participants that vary greater from this template, and this issue is particularly problematic amongst participants with diverse brain structures and functions (e.g., elderly, lesion patients, children). For such participants, the optimal parcellation </w:t>
      </w:r>
      <w:del w:id="19" w:author="如淇 游" w:date="2019-12-17T16:02:00Z">
        <w:r w:rsidR="007507BA" w:rsidRPr="007507BA" w:rsidDel="002E63A9">
          <w:rPr>
            <w:color w:val="000000"/>
            <w:sz w:val="22"/>
            <w:szCs w:val="22"/>
          </w:rPr>
          <w:delText>would be the one that</w:delText>
        </w:r>
      </w:del>
      <w:ins w:id="20" w:author="如淇 游" w:date="2019-12-17T16:02:00Z">
        <w:r>
          <w:rPr>
            <w:color w:val="000000"/>
            <w:sz w:val="22"/>
            <w:szCs w:val="22"/>
          </w:rPr>
          <w:t>should</w:t>
        </w:r>
      </w:ins>
      <w:r w:rsidR="007507BA" w:rsidRPr="007507BA">
        <w:rPr>
          <w:color w:val="000000"/>
          <w:sz w:val="22"/>
          <w:szCs w:val="22"/>
        </w:rPr>
        <w:t xml:space="preserve"> maximize</w:t>
      </w:r>
      <w:del w:id="21" w:author="如淇 游" w:date="2019-12-17T16:02:00Z">
        <w:r w:rsidR="007507BA" w:rsidRPr="007507BA" w:rsidDel="002E63A9">
          <w:rPr>
            <w:color w:val="000000"/>
            <w:sz w:val="22"/>
            <w:szCs w:val="22"/>
          </w:rPr>
          <w:delText>s</w:delText>
        </w:r>
      </w:del>
      <w:r w:rsidR="007507BA" w:rsidRPr="007507BA">
        <w:rPr>
          <w:color w:val="000000"/>
          <w:sz w:val="22"/>
          <w:szCs w:val="22"/>
        </w:rPr>
        <w:t xml:space="preserve"> the homogeneity of the signal within each parcel region and of each participant. </w:t>
      </w:r>
      <w:ins w:id="22" w:author="如淇 游" w:date="2019-12-17T16:03:00Z">
        <w:r>
          <w:rPr>
            <w:color w:val="000000"/>
            <w:sz w:val="22"/>
            <w:szCs w:val="22"/>
          </w:rPr>
          <w:t>Therefore</w:t>
        </w:r>
      </w:ins>
      <w:ins w:id="23" w:author="如淇 游" w:date="2019-12-17T15:56:00Z">
        <w:r>
          <w:rPr>
            <w:color w:val="000000"/>
            <w:sz w:val="22"/>
            <w:szCs w:val="22"/>
          </w:rPr>
          <w:t>, r</w:t>
        </w:r>
      </w:ins>
      <w:ins w:id="24" w:author="如淇 游" w:date="2019-12-17T15:52:00Z">
        <w:r w:rsidRPr="007507BA">
          <w:rPr>
            <w:color w:val="000000"/>
            <w:sz w:val="22"/>
            <w:szCs w:val="22"/>
          </w:rPr>
          <w:t xml:space="preserve">ecent work in </w:t>
        </w:r>
      </w:ins>
      <w:proofErr w:type="spellStart"/>
      <w:ins w:id="25" w:author="如淇 游" w:date="2019-12-17T15:53:00Z">
        <w:r w:rsidRPr="007507BA">
          <w:rPr>
            <w:color w:val="000000"/>
            <w:sz w:val="22"/>
            <w:szCs w:val="22"/>
          </w:rPr>
          <w:t>rsfMRI</w:t>
        </w:r>
        <w:proofErr w:type="spellEnd"/>
        <w:r w:rsidRPr="007507BA">
          <w:rPr>
            <w:color w:val="000000"/>
            <w:sz w:val="22"/>
            <w:szCs w:val="22"/>
          </w:rPr>
          <w:t xml:space="preserve"> </w:t>
        </w:r>
      </w:ins>
      <w:ins w:id="26" w:author="如淇 游" w:date="2019-12-17T15:52:00Z">
        <w:r w:rsidRPr="007507BA">
          <w:rPr>
            <w:color w:val="000000"/>
            <w:sz w:val="22"/>
            <w:szCs w:val="22"/>
          </w:rPr>
          <w:t xml:space="preserve">analysis </w:t>
        </w:r>
        <w:r>
          <w:rPr>
            <w:color w:val="000000"/>
            <w:sz w:val="22"/>
            <w:szCs w:val="22"/>
          </w:rPr>
          <w:t>has developed techniques to derive</w:t>
        </w:r>
        <w:r w:rsidRPr="007507BA">
          <w:rPr>
            <w:color w:val="000000"/>
            <w:sz w:val="22"/>
            <w:szCs w:val="22"/>
          </w:rPr>
          <w:t xml:space="preserve"> individual-specific parcellations and sub-networks</w:t>
        </w:r>
      </w:ins>
      <w:ins w:id="27" w:author="如淇 游" w:date="2019-12-17T16:04:00Z">
        <w:r>
          <w:rPr>
            <w:color w:val="000000"/>
            <w:sz w:val="22"/>
            <w:szCs w:val="22"/>
          </w:rPr>
          <w:t>; t</w:t>
        </w:r>
      </w:ins>
      <w:moveFromRangeStart w:id="28" w:author="如淇 游" w:date="2019-12-17T15:48:00Z" w:name="move27490142"/>
      <w:moveFrom w:id="29" w:author="如淇 游" w:date="2019-12-17T15:48:00Z">
        <w:r w:rsidR="00410844" w:rsidRPr="007507BA" w:rsidDel="002E63A9">
          <w:rPr>
            <w:color w:val="000000"/>
            <w:sz w:val="22"/>
            <w:szCs w:val="22"/>
          </w:rPr>
          <w:t xml:space="preserve">Recent work in rsfMRI analysis </w:t>
        </w:r>
        <w:r w:rsidR="00985049" w:rsidDel="002E63A9">
          <w:rPr>
            <w:color w:val="000000"/>
            <w:sz w:val="22"/>
            <w:szCs w:val="22"/>
          </w:rPr>
          <w:t>has developed techniques to derive</w:t>
        </w:r>
        <w:r w:rsidR="00410844" w:rsidRPr="007507BA" w:rsidDel="002E63A9">
          <w:rPr>
            <w:color w:val="000000"/>
            <w:sz w:val="22"/>
            <w:szCs w:val="22"/>
          </w:rPr>
          <w:t xml:space="preserve"> individual-specific parcellations and sub-n</w:t>
        </w:r>
        <w:del w:id="30" w:author="如淇 游" w:date="2019-12-17T16:03:00Z">
          <w:r w:rsidR="00410844" w:rsidRPr="007507BA" w:rsidDel="002E63A9">
            <w:rPr>
              <w:color w:val="000000"/>
              <w:sz w:val="22"/>
              <w:szCs w:val="22"/>
            </w:rPr>
            <w:delText>etworks.</w:delText>
          </w:r>
          <w:r w:rsidR="00985049" w:rsidDel="002E63A9">
            <w:rPr>
              <w:color w:val="000000"/>
              <w:sz w:val="22"/>
              <w:szCs w:val="22"/>
            </w:rPr>
            <w:delText xml:space="preserve"> </w:delText>
          </w:r>
        </w:del>
      </w:moveFrom>
      <w:moveFromRangeEnd w:id="28"/>
      <w:del w:id="31" w:author="如淇 游" w:date="2019-12-17T16:03:00Z">
        <w:r w:rsidR="007507BA" w:rsidRPr="007507BA" w:rsidDel="002E63A9">
          <w:rPr>
            <w:color w:val="000000"/>
            <w:sz w:val="22"/>
            <w:szCs w:val="22"/>
          </w:rPr>
          <w:delText>Thus, t</w:delText>
        </w:r>
      </w:del>
      <w:r w:rsidR="007507BA" w:rsidRPr="007507BA">
        <w:rPr>
          <w:color w:val="000000"/>
          <w:sz w:val="22"/>
          <w:szCs w:val="22"/>
        </w:rPr>
        <w:t xml:space="preserve">he goal of this project is to propose a multivariate approach that accommodates </w:t>
      </w:r>
      <w:ins w:id="32" w:author="如淇 游" w:date="2019-12-17T15:57:00Z">
        <w:r>
          <w:rPr>
            <w:color w:val="000000"/>
            <w:sz w:val="22"/>
            <w:szCs w:val="22"/>
          </w:rPr>
          <w:t>su</w:t>
        </w:r>
      </w:ins>
      <w:ins w:id="33" w:author="如淇 游" w:date="2019-12-17T15:58:00Z">
        <w:r>
          <w:rPr>
            <w:color w:val="000000"/>
            <w:sz w:val="22"/>
            <w:szCs w:val="22"/>
          </w:rPr>
          <w:t xml:space="preserve">ch parcellation which allows </w:t>
        </w:r>
      </w:ins>
      <w:r w:rsidR="007507BA" w:rsidRPr="007507BA">
        <w:rPr>
          <w:color w:val="000000"/>
          <w:sz w:val="22"/>
          <w:szCs w:val="22"/>
        </w:rPr>
        <w:t xml:space="preserve">differing parcel numbers and organization across </w:t>
      </w:r>
      <w:r w:rsidR="00DC1546" w:rsidRPr="00DC1546">
        <w:rPr>
          <w:color w:val="000000"/>
          <w:sz w:val="22"/>
          <w:szCs w:val="22"/>
        </w:rPr>
        <w:t>participants</w:t>
      </w:r>
      <w:r w:rsidR="007507BA" w:rsidRPr="007507BA">
        <w:rPr>
          <w:color w:val="000000"/>
          <w:sz w:val="22"/>
          <w:szCs w:val="22"/>
        </w:rPr>
        <w:t>.</w:t>
      </w:r>
    </w:p>
    <w:p w14:paraId="3C688EA7" w14:textId="57313070" w:rsidR="007507BA" w:rsidRPr="007507BA" w:rsidRDefault="007507BA">
      <w:pPr>
        <w:pStyle w:val="NormalWeb"/>
        <w:pPrChange w:id="34" w:author="如淇 游" w:date="2019-12-17T16:33:00Z">
          <w:pPr/>
        </w:pPrChange>
      </w:pPr>
      <w:del w:id="35" w:author="如淇 游" w:date="2019-12-17T16:33:00Z">
        <w:r w:rsidRPr="007507BA" w:rsidDel="00B91EC9">
          <w:rPr>
            <w:b/>
            <w:bCs/>
            <w:color w:val="000000"/>
            <w:sz w:val="22"/>
            <w:szCs w:val="22"/>
          </w:rPr>
          <w:delText>Methods</w:delText>
        </w:r>
      </w:del>
    </w:p>
    <w:p w14:paraId="7CD00335" w14:textId="2CB39450" w:rsidR="00F15AA4" w:rsidRPr="00F15AA4" w:rsidRDefault="007507BA" w:rsidP="002E63A9">
      <w:pPr>
        <w:pStyle w:val="NormalWeb"/>
        <w:rPr>
          <w:b/>
          <w:color w:val="000000"/>
          <w:sz w:val="22"/>
          <w:szCs w:val="22"/>
        </w:rPr>
      </w:pPr>
      <w:r w:rsidRPr="007507BA">
        <w:rPr>
          <w:color w:val="000000"/>
          <w:sz w:val="22"/>
          <w:szCs w:val="22"/>
        </w:rPr>
        <w:t xml:space="preserve">The proposed multivariate </w:t>
      </w:r>
      <w:r w:rsidRPr="008A6F36">
        <w:rPr>
          <w:color w:val="000000"/>
          <w:sz w:val="22"/>
          <w:szCs w:val="22"/>
        </w:rPr>
        <w:t>approac</w:t>
      </w:r>
      <w:r w:rsidR="008A6F36">
        <w:rPr>
          <w:color w:val="000000"/>
          <w:sz w:val="22"/>
          <w:szCs w:val="22"/>
        </w:rPr>
        <w:t xml:space="preserve">h </w:t>
      </w:r>
      <w:r w:rsidRPr="008A6F36">
        <w:rPr>
          <w:color w:val="000000"/>
          <w:sz w:val="22"/>
          <w:szCs w:val="22"/>
        </w:rPr>
        <w:t xml:space="preserve">first extracts the upper-triangle of the connectivity matrix of each participant session </w:t>
      </w:r>
      <w:r w:rsidR="00F55C8A">
        <w:rPr>
          <w:color w:val="000000"/>
          <w:sz w:val="22"/>
          <w:szCs w:val="22"/>
        </w:rPr>
        <w:t xml:space="preserve">(Fig. 1A) </w:t>
      </w:r>
      <w:r w:rsidRPr="008A6F36">
        <w:rPr>
          <w:color w:val="000000"/>
          <w:sz w:val="22"/>
          <w:szCs w:val="22"/>
        </w:rPr>
        <w:t>and vectorize</w:t>
      </w:r>
      <w:r w:rsidR="00417244">
        <w:rPr>
          <w:color w:val="000000"/>
          <w:sz w:val="22"/>
          <w:szCs w:val="22"/>
        </w:rPr>
        <w:t>s</w:t>
      </w:r>
      <w:r w:rsidRPr="008A6F36">
        <w:rPr>
          <w:color w:val="000000"/>
          <w:sz w:val="22"/>
          <w:szCs w:val="22"/>
        </w:rPr>
        <w:t xml:space="preserve"> it to form the</w:t>
      </w:r>
      <w:r w:rsidRPr="007507BA">
        <w:rPr>
          <w:color w:val="000000"/>
          <w:sz w:val="22"/>
          <w:szCs w:val="22"/>
        </w:rPr>
        <w:t xml:space="preserve"> rows of a data table. Sessions from the same participant are stacked to form a</w:t>
      </w:r>
      <w:r w:rsidR="00E217AE">
        <w:rPr>
          <w:color w:val="000000"/>
          <w:sz w:val="22"/>
          <w:szCs w:val="22"/>
        </w:rPr>
        <w:t xml:space="preserve"> block of</w:t>
      </w:r>
      <w:r w:rsidRPr="007507BA">
        <w:rPr>
          <w:color w:val="000000"/>
          <w:sz w:val="22"/>
          <w:szCs w:val="22"/>
        </w:rPr>
        <w:t xml:space="preserve"> column</w:t>
      </w:r>
      <w:r w:rsidR="00E217AE">
        <w:rPr>
          <w:color w:val="000000"/>
          <w:sz w:val="22"/>
          <w:szCs w:val="22"/>
        </w:rPr>
        <w:t>s</w:t>
      </w:r>
      <w:r w:rsidRPr="007507BA">
        <w:rPr>
          <w:color w:val="000000"/>
          <w:sz w:val="22"/>
          <w:szCs w:val="22"/>
        </w:rPr>
        <w:t>. Each participant's block is placed adjacent to one another to form the final data table, where the rows are session</w:t>
      </w:r>
      <w:r w:rsidR="00417244">
        <w:rPr>
          <w:color w:val="000000"/>
          <w:sz w:val="22"/>
          <w:szCs w:val="22"/>
        </w:rPr>
        <w:t>s</w:t>
      </w:r>
      <w:r w:rsidRPr="007507BA">
        <w:rPr>
          <w:color w:val="000000"/>
          <w:sz w:val="22"/>
          <w:szCs w:val="22"/>
        </w:rPr>
        <w:t xml:space="preserve"> and the columns are network edges</w:t>
      </w:r>
      <w:r w:rsidR="00F55C8A">
        <w:rPr>
          <w:color w:val="000000"/>
          <w:sz w:val="22"/>
          <w:szCs w:val="22"/>
        </w:rPr>
        <w:t xml:space="preserve"> (Fig. 1B)</w:t>
      </w:r>
      <w:r w:rsidRPr="007507BA">
        <w:rPr>
          <w:color w:val="000000"/>
          <w:sz w:val="22"/>
          <w:szCs w:val="22"/>
        </w:rPr>
        <w:t>. Next, hierarchical multiple factor analysis</w:t>
      </w:r>
      <w:r w:rsidR="009B01A5" w:rsidRPr="007507BA">
        <w:rPr>
          <w:color w:val="000000"/>
          <w:sz w:val="22"/>
          <w:szCs w:val="22"/>
        </w:rPr>
        <w:t xml:space="preserve"> </w:t>
      </w:r>
      <w:r w:rsidR="00F55C8A">
        <w:rPr>
          <w:color w:val="000000"/>
          <w:sz w:val="22"/>
          <w:szCs w:val="22"/>
        </w:rPr>
        <w:t xml:space="preserve">(Fig. 1C) </w:t>
      </w:r>
      <w:r w:rsidR="00E93399" w:rsidRPr="007507BA">
        <w:rPr>
          <w:color w:val="000000"/>
          <w:sz w:val="22"/>
          <w:szCs w:val="22"/>
        </w:rPr>
        <w:fldChar w:fldCharType="begin">
          <w:fldData xml:space="preserve">PEVuZE5vdGU+PENpdGU+PEF1dGhvcj5BYmRpPC9BdXRob3I+PFllYXI+MjAxMzwvWWVhcj48UmVj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</w:fldData>
        </w:fldChar>
      </w:r>
      <w:r w:rsidR="00F85C3C">
        <w:rPr>
          <w:color w:val="000000"/>
          <w:sz w:val="22"/>
          <w:szCs w:val="22"/>
        </w:rPr>
        <w:instrText xml:space="preserve"> ADDIN EN.CITE </w:instrText>
      </w:r>
      <w:r w:rsidR="00F85C3C">
        <w:rPr>
          <w:color w:val="000000"/>
          <w:sz w:val="22"/>
          <w:szCs w:val="22"/>
        </w:rPr>
        <w:fldChar w:fldCharType="begin">
          <w:fldData xml:space="preserve">PEVuZE5vdGU+PENpdGU+PEF1dGhvcj5BYmRpPC9BdXRob3I+PFllYXI+MjAxMzwvWWVhcj48UmVj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</w:fldData>
        </w:fldChar>
      </w:r>
      <w:r w:rsidR="00F85C3C">
        <w:rPr>
          <w:color w:val="000000"/>
          <w:sz w:val="22"/>
          <w:szCs w:val="22"/>
        </w:rPr>
        <w:instrText xml:space="preserve"> ADDIN EN.CITE.DATA </w:instrText>
      </w:r>
      <w:r w:rsidR="00F85C3C">
        <w:rPr>
          <w:color w:val="000000"/>
          <w:sz w:val="22"/>
          <w:szCs w:val="22"/>
        </w:rPr>
      </w:r>
      <w:r w:rsidR="00F85C3C">
        <w:rPr>
          <w:color w:val="000000"/>
          <w:sz w:val="22"/>
          <w:szCs w:val="22"/>
        </w:rPr>
        <w:fldChar w:fldCharType="end"/>
      </w:r>
      <w:r w:rsidR="00E93399" w:rsidRPr="007507BA">
        <w:rPr>
          <w:color w:val="000000"/>
          <w:sz w:val="22"/>
          <w:szCs w:val="22"/>
        </w:rPr>
      </w:r>
      <w:r w:rsidR="00E93399" w:rsidRPr="007507BA">
        <w:rPr>
          <w:color w:val="000000"/>
          <w:sz w:val="22"/>
          <w:szCs w:val="22"/>
        </w:rPr>
        <w:fldChar w:fldCharType="separate"/>
      </w:r>
      <w:r w:rsidR="00F85C3C">
        <w:rPr>
          <w:noProof/>
          <w:color w:val="000000"/>
          <w:sz w:val="22"/>
          <w:szCs w:val="22"/>
        </w:rPr>
        <w:t>(Abdi, et al., 2013; Le Dien &amp; Pagès, 2003)</w:t>
      </w:r>
      <w:r w:rsidR="00E93399" w:rsidRPr="007507BA">
        <w:rPr>
          <w:color w:val="000000"/>
          <w:sz w:val="22"/>
          <w:szCs w:val="22"/>
        </w:rPr>
        <w:fldChar w:fldCharType="end"/>
      </w:r>
      <w:r w:rsidR="00E93399" w:rsidRPr="007507BA">
        <w:rPr>
          <w:color w:val="000000"/>
          <w:sz w:val="22"/>
          <w:szCs w:val="22"/>
        </w:rPr>
        <w:t xml:space="preserve"> </w:t>
      </w:r>
      <w:r w:rsidRPr="007507BA">
        <w:rPr>
          <w:color w:val="000000"/>
          <w:sz w:val="22"/>
          <w:szCs w:val="22"/>
        </w:rPr>
        <w:t>is used to preprocess the data table by normalizing each participant’s column-block by its first singular value, then dividing the column</w:t>
      </w:r>
      <w:ins w:id="36" w:author="如淇 游" w:date="2019-12-17T16:28:00Z">
        <w:r w:rsidR="002E63A9">
          <w:rPr>
            <w:color w:val="000000"/>
            <w:sz w:val="22"/>
            <w:szCs w:val="22"/>
          </w:rPr>
          <w:t>-</w:t>
        </w:r>
      </w:ins>
      <w:del w:id="37" w:author="如淇 游" w:date="2019-12-17T16:28:00Z">
        <w:r w:rsidRPr="007507BA" w:rsidDel="002E63A9">
          <w:rPr>
            <w:color w:val="000000"/>
            <w:sz w:val="22"/>
            <w:szCs w:val="22"/>
          </w:rPr>
          <w:delText xml:space="preserve"> </w:delText>
        </w:r>
      </w:del>
      <w:r w:rsidRPr="007507BA">
        <w:rPr>
          <w:color w:val="000000"/>
          <w:sz w:val="22"/>
          <w:szCs w:val="22"/>
        </w:rPr>
        <w:t>block of each edge-type (i.e., between- or within-network) within each participant’s column block by its first singular value. Finally, a PCA is performed to visualize the edges, participants, and sessions.</w:t>
      </w:r>
      <w:ins w:id="38" w:author="如淇 游" w:date="2019-12-17T16:23:00Z">
        <w:r w:rsidR="002E63A9" w:rsidDel="002E63A9">
          <w:rPr>
            <w:color w:val="000000"/>
            <w:sz w:val="22"/>
            <w:szCs w:val="22"/>
          </w:rPr>
          <w:t xml:space="preserve"> </w:t>
        </w:r>
      </w:ins>
    </w:p>
    <w:p w14:paraId="3E3FAC8A" w14:textId="45CCC66E" w:rsidR="007507BA" w:rsidRPr="007507BA" w:rsidRDefault="007507BA" w:rsidP="007507BA">
      <w:pPr>
        <w:rPr>
          <w:color w:val="000000"/>
          <w:sz w:val="22"/>
          <w:szCs w:val="22"/>
        </w:rPr>
      </w:pPr>
      <w:r w:rsidRPr="007507BA">
        <w:rPr>
          <w:color w:val="000000"/>
          <w:sz w:val="22"/>
          <w:szCs w:val="22"/>
        </w:rPr>
        <w:t xml:space="preserve">To test this new technique, </w:t>
      </w:r>
      <w:ins w:id="39" w:author="如淇 游" w:date="2019-12-17T16:12:00Z">
        <w:r w:rsidR="002E63A9">
          <w:rPr>
            <w:color w:val="000000"/>
            <w:sz w:val="22"/>
            <w:szCs w:val="22"/>
          </w:rPr>
          <w:t>we obtain</w:t>
        </w:r>
      </w:ins>
      <w:ins w:id="40" w:author="Micaela Chan" w:date="2019-12-17T09:50:00Z">
        <w:r w:rsidR="00B769C6">
          <w:rPr>
            <w:color w:val="000000"/>
            <w:sz w:val="22"/>
            <w:szCs w:val="22"/>
          </w:rPr>
          <w:t>ed</w:t>
        </w:r>
      </w:ins>
      <w:ins w:id="41" w:author="如淇 游" w:date="2019-12-17T16:12:00Z">
        <w:r w:rsidR="002E63A9">
          <w:rPr>
            <w:color w:val="000000"/>
            <w:sz w:val="22"/>
            <w:szCs w:val="22"/>
          </w:rPr>
          <w:t xml:space="preserve"> </w:t>
        </w:r>
      </w:ins>
      <w:r w:rsidRPr="007507BA">
        <w:rPr>
          <w:color w:val="000000"/>
          <w:sz w:val="22"/>
          <w:szCs w:val="22"/>
        </w:rPr>
        <w:t xml:space="preserve">the Midnight Scan Club (MSC) dataset </w:t>
      </w:r>
      <w:r w:rsidR="00E93399" w:rsidRPr="007507BA">
        <w:rPr>
          <w:color w:val="000000"/>
          <w:sz w:val="22"/>
          <w:szCs w:val="22"/>
        </w:rPr>
        <w:fldChar w:fldCharType="begin">
          <w:fldData xml:space="preserve">PEVuZE5vdGU+PENpdGU+PEF1dGhvcj5Hb3Jkb248L0F1dGhvcj48WWVhcj4yMDE3PC9ZZWFyPjxS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</w:fldData>
        </w:fldChar>
      </w:r>
      <w:r w:rsidR="005A583B">
        <w:rPr>
          <w:color w:val="000000"/>
          <w:sz w:val="22"/>
          <w:szCs w:val="22"/>
        </w:rPr>
        <w:instrText xml:space="preserve"> ADDIN EN.CITE </w:instrText>
      </w:r>
      <w:r w:rsidR="005A583B">
        <w:rPr>
          <w:color w:val="000000"/>
          <w:sz w:val="22"/>
          <w:szCs w:val="22"/>
        </w:rPr>
        <w:fldChar w:fldCharType="begin">
          <w:fldData xml:space="preserve">PEVuZE5vdGU+PENpdGU+PEF1dGhvcj5Hb3Jkb248L0F1dGhvcj48WWVhcj4yMDE3PC9ZZWFyPjxS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</w:fldData>
        </w:fldChar>
      </w:r>
      <w:r w:rsidR="005A583B">
        <w:rPr>
          <w:color w:val="000000"/>
          <w:sz w:val="22"/>
          <w:szCs w:val="22"/>
        </w:rPr>
        <w:instrText xml:space="preserve"> ADDIN EN.CITE.DATA </w:instrText>
      </w:r>
      <w:r w:rsidR="005A583B">
        <w:rPr>
          <w:color w:val="000000"/>
          <w:sz w:val="22"/>
          <w:szCs w:val="22"/>
        </w:rPr>
      </w:r>
      <w:r w:rsidR="005A583B">
        <w:rPr>
          <w:color w:val="000000"/>
          <w:sz w:val="22"/>
          <w:szCs w:val="22"/>
        </w:rPr>
        <w:fldChar w:fldCharType="end"/>
      </w:r>
      <w:r w:rsidR="00E93399" w:rsidRPr="007507BA">
        <w:rPr>
          <w:color w:val="000000"/>
          <w:sz w:val="22"/>
          <w:szCs w:val="22"/>
        </w:rPr>
      </w:r>
      <w:r w:rsidR="00E93399" w:rsidRPr="007507BA">
        <w:rPr>
          <w:color w:val="000000"/>
          <w:sz w:val="22"/>
          <w:szCs w:val="22"/>
        </w:rPr>
        <w:fldChar w:fldCharType="separate"/>
      </w:r>
      <w:r w:rsidR="005A583B">
        <w:rPr>
          <w:noProof/>
          <w:color w:val="000000"/>
          <w:sz w:val="22"/>
          <w:szCs w:val="22"/>
        </w:rPr>
        <w:t>(Gordon, et al., 2017)</w:t>
      </w:r>
      <w:r w:rsidR="00E93399" w:rsidRPr="007507BA">
        <w:rPr>
          <w:color w:val="000000"/>
          <w:sz w:val="22"/>
          <w:szCs w:val="22"/>
        </w:rPr>
        <w:fldChar w:fldCharType="end"/>
      </w:r>
      <w:r w:rsidR="00E93399" w:rsidRPr="007507BA">
        <w:rPr>
          <w:color w:val="000000"/>
          <w:sz w:val="22"/>
          <w:szCs w:val="22"/>
        </w:rPr>
        <w:t xml:space="preserve"> </w:t>
      </w:r>
      <w:del w:id="42" w:author="如淇 游" w:date="2019-12-17T16:13:00Z">
        <w:r w:rsidRPr="007507BA" w:rsidDel="002E63A9">
          <w:rPr>
            <w:color w:val="000000"/>
            <w:sz w:val="22"/>
            <w:szCs w:val="22"/>
          </w:rPr>
          <w:delText xml:space="preserve">was obtained </w:delText>
        </w:r>
      </w:del>
      <w:r w:rsidRPr="007507BA">
        <w:rPr>
          <w:color w:val="000000"/>
          <w:sz w:val="22"/>
          <w:szCs w:val="22"/>
        </w:rPr>
        <w:t xml:space="preserve">from the </w:t>
      </w:r>
      <w:proofErr w:type="spellStart"/>
      <w:r w:rsidRPr="007507BA">
        <w:rPr>
          <w:color w:val="000000"/>
          <w:sz w:val="22"/>
          <w:szCs w:val="22"/>
        </w:rPr>
        <w:t>OpenfMRI</w:t>
      </w:r>
      <w:proofErr w:type="spellEnd"/>
      <w:r w:rsidRPr="007507BA">
        <w:rPr>
          <w:color w:val="000000"/>
          <w:sz w:val="22"/>
          <w:szCs w:val="22"/>
        </w:rPr>
        <w:t xml:space="preserve"> database (ds000224)</w:t>
      </w:r>
      <w:ins w:id="43" w:author="如淇 游" w:date="2019-12-17T16:29:00Z">
        <w:r w:rsidR="002E63A9">
          <w:rPr>
            <w:color w:val="000000"/>
            <w:sz w:val="22"/>
            <w:szCs w:val="22"/>
          </w:rPr>
          <w:t xml:space="preserve"> of which the </w:t>
        </w:r>
      </w:ins>
      <w:del w:id="44" w:author="如淇 游" w:date="2019-12-17T16:11:00Z">
        <w:r w:rsidRPr="007507BA" w:rsidDel="002E63A9">
          <w:rPr>
            <w:color w:val="000000"/>
            <w:sz w:val="22"/>
            <w:szCs w:val="22"/>
          </w:rPr>
          <w:delText>.</w:delText>
        </w:r>
      </w:del>
      <w:del w:id="45" w:author="如淇 游" w:date="2019-12-17T16:29:00Z">
        <w:r w:rsidRPr="007507BA" w:rsidDel="002E63A9">
          <w:rPr>
            <w:color w:val="000000"/>
            <w:sz w:val="22"/>
            <w:szCs w:val="22"/>
          </w:rPr>
          <w:delText xml:space="preserve"> </w:delText>
        </w:r>
      </w:del>
      <w:ins w:id="46" w:author="如淇 游" w:date="2019-12-17T16:11:00Z">
        <w:r w:rsidR="002E63A9">
          <w:rPr>
            <w:color w:val="000000"/>
            <w:sz w:val="22"/>
            <w:szCs w:val="22"/>
          </w:rPr>
          <w:t>i</w:t>
        </w:r>
      </w:ins>
      <w:del w:id="47" w:author="如淇 游" w:date="2019-12-17T16:08:00Z">
        <w:r w:rsidRPr="007507BA" w:rsidDel="002E63A9">
          <w:rPr>
            <w:color w:val="000000"/>
            <w:sz w:val="22"/>
            <w:szCs w:val="22"/>
          </w:rPr>
          <w:delText xml:space="preserve">This dataset was chosen because MSC has adequate rsfMRI data to produce individualized parcellation (i.e., 30 min </w:delText>
        </w:r>
        <w:r w:rsidR="00E217AE" w:rsidDel="002E63A9">
          <w:rPr>
            <w:color w:val="000000"/>
            <w:sz w:val="22"/>
            <w:szCs w:val="22"/>
          </w:rPr>
          <w:sym w:font="Symbol" w:char="F0B4"/>
        </w:r>
        <w:r w:rsidRPr="007507BA" w:rsidDel="002E63A9">
          <w:rPr>
            <w:color w:val="000000"/>
            <w:sz w:val="22"/>
            <w:szCs w:val="22"/>
          </w:rPr>
          <w:delText xml:space="preserve"> 10 sessions</w:delText>
        </w:r>
        <w:r w:rsidR="00540F01" w:rsidDel="002E63A9">
          <w:rPr>
            <w:color w:val="000000"/>
            <w:sz w:val="22"/>
            <w:szCs w:val="22"/>
          </w:rPr>
          <w:delText xml:space="preserve"> </w:delText>
        </w:r>
        <w:r w:rsidR="00413B5C" w:rsidDel="002E63A9">
          <w:rPr>
            <w:color w:val="000000"/>
            <w:sz w:val="22"/>
            <w:szCs w:val="22"/>
          </w:rPr>
          <w:delText>in</w:delText>
        </w:r>
        <w:r w:rsidR="00540F01" w:rsidDel="002E63A9">
          <w:rPr>
            <w:color w:val="000000"/>
            <w:sz w:val="22"/>
            <w:szCs w:val="22"/>
          </w:rPr>
          <w:delText xml:space="preserve"> each </w:delText>
        </w:r>
        <w:r w:rsidR="00973A31" w:rsidRPr="00973A31" w:rsidDel="002E63A9">
          <w:rPr>
            <w:color w:val="000000"/>
            <w:sz w:val="22"/>
            <w:szCs w:val="22"/>
          </w:rPr>
          <w:delText>participant</w:delText>
        </w:r>
        <w:r w:rsidRPr="007507BA" w:rsidDel="002E63A9">
          <w:rPr>
            <w:color w:val="000000"/>
            <w:sz w:val="22"/>
            <w:szCs w:val="22"/>
          </w:rPr>
          <w:delText xml:space="preserve">). </w:delText>
        </w:r>
      </w:del>
      <w:del w:id="48" w:author="如淇 游" w:date="2019-12-17T16:10:00Z">
        <w:r w:rsidRPr="007507BA" w:rsidDel="002E63A9">
          <w:rPr>
            <w:color w:val="000000"/>
            <w:sz w:val="22"/>
            <w:szCs w:val="22"/>
          </w:rPr>
          <w:delText>I</w:delText>
        </w:r>
      </w:del>
      <w:r w:rsidRPr="007507BA">
        <w:rPr>
          <w:color w:val="000000"/>
          <w:sz w:val="22"/>
          <w:szCs w:val="22"/>
        </w:rPr>
        <w:t xml:space="preserve">ndividual-specific functional parcellation </w:t>
      </w:r>
      <w:del w:id="49" w:author="如淇 游" w:date="2019-12-17T16:29:00Z">
        <w:r w:rsidRPr="007507BA" w:rsidDel="002E63A9">
          <w:rPr>
            <w:color w:val="000000"/>
            <w:sz w:val="22"/>
            <w:szCs w:val="22"/>
          </w:rPr>
          <w:delText xml:space="preserve">was available </w:delText>
        </w:r>
      </w:del>
      <w:r w:rsidRPr="007507BA">
        <w:rPr>
          <w:color w:val="000000"/>
          <w:sz w:val="22"/>
          <w:szCs w:val="22"/>
        </w:rPr>
        <w:t xml:space="preserve">for each participant </w:t>
      </w:r>
      <w:ins w:id="50" w:author="如淇 游" w:date="2019-12-17T16:30:00Z">
        <w:r w:rsidR="002E63A9">
          <w:rPr>
            <w:color w:val="000000"/>
            <w:sz w:val="22"/>
            <w:szCs w:val="22"/>
          </w:rPr>
          <w:t>was available</w:t>
        </w:r>
      </w:ins>
      <w:ins w:id="51" w:author="如淇 游" w:date="2019-12-17T16:12:00Z">
        <w:r w:rsidR="002E63A9">
          <w:rPr>
            <w:color w:val="000000"/>
            <w:sz w:val="22"/>
            <w:szCs w:val="22"/>
          </w:rPr>
          <w:t>.</w:t>
        </w:r>
      </w:ins>
      <w:del w:id="52" w:author="如淇 游" w:date="2019-12-17T16:11:00Z">
        <w:r w:rsidR="00E93399" w:rsidRPr="007507BA" w:rsidDel="002E63A9">
          <w:rPr>
            <w:color w:val="000000"/>
            <w:sz w:val="22"/>
            <w:szCs w:val="22"/>
          </w:rPr>
          <w:fldChar w:fldCharType="begin">
            <w:fldData xml:space="preserve">PEVuZE5vdGU+PENpdGU+PEF1dGhvcj5Hb3Jkb248L0F1dGhvcj48WWVhcj4yMDE3PC9ZZWFyPjxS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</w:fldData>
          </w:fldChar>
        </w:r>
        <w:r w:rsidR="005A583B" w:rsidDel="002E63A9">
          <w:rPr>
            <w:color w:val="000000"/>
            <w:sz w:val="22"/>
            <w:szCs w:val="22"/>
          </w:rPr>
          <w:delInstrText xml:space="preserve"> ADDIN EN.CITE </w:delInstrText>
        </w:r>
        <w:r w:rsidR="005A583B" w:rsidDel="002E63A9">
          <w:rPr>
            <w:color w:val="000000"/>
            <w:sz w:val="22"/>
            <w:szCs w:val="22"/>
          </w:rPr>
          <w:fldChar w:fldCharType="begin">
            <w:fldData xml:space="preserve">PEVuZE5vdGU+PENpdGU+PEF1dGhvcj5Hb3Jkb248L0F1dGhvcj48WWVhcj4yMDE3PC9ZZWFyPjxS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</w:fldData>
          </w:fldChar>
        </w:r>
        <w:r w:rsidR="005A583B" w:rsidDel="002E63A9">
          <w:rPr>
            <w:color w:val="000000"/>
            <w:sz w:val="22"/>
            <w:szCs w:val="22"/>
          </w:rPr>
          <w:delInstrText xml:space="preserve"> ADDIN EN.CITE.DATA </w:delInstrText>
        </w:r>
        <w:r w:rsidR="005A583B" w:rsidDel="002E63A9">
          <w:rPr>
            <w:color w:val="000000"/>
            <w:sz w:val="22"/>
            <w:szCs w:val="22"/>
          </w:rPr>
        </w:r>
        <w:r w:rsidR="005A583B" w:rsidDel="002E63A9">
          <w:rPr>
            <w:color w:val="000000"/>
            <w:sz w:val="22"/>
            <w:szCs w:val="22"/>
          </w:rPr>
          <w:fldChar w:fldCharType="end"/>
        </w:r>
        <w:r w:rsidR="00E93399" w:rsidRPr="007507BA" w:rsidDel="002E63A9">
          <w:rPr>
            <w:color w:val="000000"/>
            <w:sz w:val="22"/>
            <w:szCs w:val="22"/>
          </w:rPr>
        </w:r>
        <w:r w:rsidR="00E93399" w:rsidRPr="007507BA" w:rsidDel="002E63A9">
          <w:rPr>
            <w:color w:val="000000"/>
            <w:sz w:val="22"/>
            <w:szCs w:val="22"/>
          </w:rPr>
          <w:fldChar w:fldCharType="separate"/>
        </w:r>
        <w:r w:rsidR="005A583B" w:rsidDel="002E63A9">
          <w:rPr>
            <w:noProof/>
            <w:color w:val="000000"/>
            <w:sz w:val="22"/>
            <w:szCs w:val="22"/>
          </w:rPr>
          <w:delText>(Gordon, et al., 2017)</w:delText>
        </w:r>
        <w:r w:rsidR="00E93399" w:rsidRPr="007507BA" w:rsidDel="002E63A9">
          <w:rPr>
            <w:color w:val="000000"/>
            <w:sz w:val="22"/>
            <w:szCs w:val="22"/>
          </w:rPr>
          <w:fldChar w:fldCharType="end"/>
        </w:r>
        <w:r w:rsidR="00E93399" w:rsidRPr="007507BA" w:rsidDel="002E63A9">
          <w:rPr>
            <w:color w:val="000000"/>
            <w:sz w:val="22"/>
            <w:szCs w:val="22"/>
          </w:rPr>
          <w:delText>,</w:delText>
        </w:r>
      </w:del>
      <w:del w:id="53" w:author="Micaela Chan" w:date="2019-12-17T09:53:00Z">
        <w:r w:rsidR="00E93399" w:rsidRPr="007507BA" w:rsidDel="009A2E36">
          <w:rPr>
            <w:color w:val="000000"/>
            <w:sz w:val="22"/>
            <w:szCs w:val="22"/>
          </w:rPr>
          <w:delText xml:space="preserve"> </w:delText>
        </w:r>
      </w:del>
      <w:ins w:id="54" w:author="如淇 游" w:date="2019-12-17T16:30:00Z">
        <w:del w:id="55" w:author="Micaela Chan" w:date="2019-12-17T09:53:00Z">
          <w:r w:rsidR="002E63A9" w:rsidDel="009A2E36">
            <w:rPr>
              <w:color w:val="000000"/>
              <w:sz w:val="22"/>
              <w:szCs w:val="22"/>
            </w:rPr>
            <w:delText>Because</w:delText>
          </w:r>
        </w:del>
      </w:ins>
      <w:ins w:id="56" w:author="如淇 游" w:date="2019-12-17T16:14:00Z">
        <w:del w:id="57" w:author="Micaela Chan" w:date="2019-12-17T09:53:00Z">
          <w:r w:rsidR="002E63A9" w:rsidDel="009A2E36">
            <w:rPr>
              <w:color w:val="000000"/>
              <w:sz w:val="22"/>
              <w:szCs w:val="22"/>
            </w:rPr>
            <w:delText xml:space="preserve"> </w:delText>
          </w:r>
        </w:del>
      </w:ins>
      <w:del w:id="58" w:author="Micaela Chan" w:date="2019-12-17T09:53:00Z">
        <w:r w:rsidRPr="007507BA" w:rsidDel="009A2E36">
          <w:rPr>
            <w:color w:val="000000"/>
            <w:sz w:val="22"/>
            <w:szCs w:val="22"/>
          </w:rPr>
          <w:delText>and t</w:delText>
        </w:r>
      </w:del>
      <w:ins w:id="59" w:author="如淇 游" w:date="2019-12-17T16:14:00Z">
        <w:del w:id="60" w:author="Micaela Chan" w:date="2019-12-17T09:53:00Z">
          <w:r w:rsidR="002E63A9" w:rsidDel="009A2E36">
            <w:rPr>
              <w:color w:val="000000"/>
              <w:sz w:val="22"/>
              <w:szCs w:val="22"/>
            </w:rPr>
            <w:delText>t</w:delText>
          </w:r>
        </w:del>
      </w:ins>
      <w:del w:id="61" w:author="Micaela Chan" w:date="2019-12-17T09:53:00Z">
        <w:r w:rsidRPr="007507BA" w:rsidDel="009A2E36">
          <w:rPr>
            <w:color w:val="000000"/>
            <w:sz w:val="22"/>
            <w:szCs w:val="22"/>
          </w:rPr>
          <w:delText xml:space="preserve">he functional connectivity between two regions was computed by the Fisher’s </w:delText>
        </w:r>
        <w:r w:rsidR="00E217AE" w:rsidDel="009A2E36">
          <w:rPr>
            <w:i/>
            <w:color w:val="000000"/>
            <w:sz w:val="22"/>
            <w:szCs w:val="22"/>
          </w:rPr>
          <w:delText>Z</w:delText>
        </w:r>
        <w:r w:rsidRPr="007507BA" w:rsidDel="009A2E36">
          <w:rPr>
            <w:color w:val="000000"/>
            <w:sz w:val="22"/>
            <w:szCs w:val="22"/>
          </w:rPr>
          <w:delText>-transformed correlation of their BOLD signals</w:delText>
        </w:r>
      </w:del>
      <w:del w:id="62" w:author="如淇 游" w:date="2019-12-17T16:31:00Z">
        <w:r w:rsidRPr="007507BA" w:rsidDel="002E63A9">
          <w:rPr>
            <w:color w:val="000000"/>
            <w:sz w:val="22"/>
            <w:szCs w:val="22"/>
          </w:rPr>
          <w:delText>. Thus,</w:delText>
        </w:r>
      </w:del>
      <w:ins w:id="63" w:author="如淇 游" w:date="2019-12-17T16:31:00Z">
        <w:del w:id="64" w:author="Micaela Chan" w:date="2019-12-17T09:54:00Z">
          <w:r w:rsidR="002E63A9" w:rsidDel="009A2E36">
            <w:rPr>
              <w:color w:val="000000"/>
              <w:sz w:val="22"/>
              <w:szCs w:val="22"/>
            </w:rPr>
            <w:delText>,</w:delText>
          </w:r>
        </w:del>
      </w:ins>
      <w:r w:rsidRPr="007507BA">
        <w:rPr>
          <w:color w:val="000000"/>
          <w:sz w:val="22"/>
          <w:szCs w:val="22"/>
        </w:rPr>
        <w:t xml:space="preserve"> </w:t>
      </w:r>
      <w:ins w:id="65" w:author="Micaela Chan" w:date="2019-12-17T09:53:00Z">
        <w:r w:rsidR="009A2E36">
          <w:rPr>
            <w:color w:val="000000"/>
            <w:sz w:val="22"/>
            <w:szCs w:val="22"/>
          </w:rPr>
          <w:t>T</w:t>
        </w:r>
      </w:ins>
      <w:del w:id="66" w:author="Micaela Chan" w:date="2019-12-17T09:53:00Z">
        <w:r w:rsidRPr="007507BA" w:rsidDel="009A2E36">
          <w:rPr>
            <w:color w:val="000000"/>
            <w:sz w:val="22"/>
            <w:szCs w:val="22"/>
          </w:rPr>
          <w:delText>t</w:delText>
        </w:r>
      </w:del>
      <w:r w:rsidRPr="007507BA">
        <w:rPr>
          <w:color w:val="000000"/>
          <w:sz w:val="22"/>
          <w:szCs w:val="22"/>
        </w:rPr>
        <w:t xml:space="preserve">he </w:t>
      </w:r>
      <w:del w:id="67" w:author="Micaela Chan" w:date="2019-12-17T09:53:00Z">
        <w:r w:rsidRPr="007507BA" w:rsidDel="009A2E36">
          <w:rPr>
            <w:color w:val="000000"/>
            <w:sz w:val="22"/>
            <w:szCs w:val="22"/>
          </w:rPr>
          <w:delText xml:space="preserve">whole-brain </w:delText>
        </w:r>
      </w:del>
      <w:r w:rsidRPr="007507BA">
        <w:rPr>
          <w:color w:val="000000"/>
          <w:sz w:val="22"/>
          <w:szCs w:val="22"/>
        </w:rPr>
        <w:t xml:space="preserve">functional </w:t>
      </w:r>
      <w:del w:id="68" w:author="Micaela Chan" w:date="2019-12-17T09:53:00Z">
        <w:r w:rsidRPr="007507BA" w:rsidDel="009A2E36">
          <w:rPr>
            <w:color w:val="000000"/>
            <w:sz w:val="22"/>
            <w:szCs w:val="22"/>
          </w:rPr>
          <w:delText xml:space="preserve">connectivity </w:delText>
        </w:r>
      </w:del>
      <w:ins w:id="69" w:author="Micaela Chan" w:date="2019-12-17T09:53:00Z">
        <w:r w:rsidR="009A2E36">
          <w:rPr>
            <w:color w:val="000000"/>
            <w:sz w:val="22"/>
            <w:szCs w:val="22"/>
          </w:rPr>
          <w:t>network</w:t>
        </w:r>
        <w:r w:rsidR="009A2E36" w:rsidRPr="007507BA">
          <w:rPr>
            <w:color w:val="000000"/>
            <w:sz w:val="22"/>
            <w:szCs w:val="22"/>
          </w:rPr>
          <w:t xml:space="preserve"> </w:t>
        </w:r>
      </w:ins>
      <w:r w:rsidRPr="007507BA">
        <w:rPr>
          <w:color w:val="000000"/>
          <w:sz w:val="22"/>
          <w:szCs w:val="22"/>
        </w:rPr>
        <w:t xml:space="preserve">of each </w:t>
      </w:r>
      <w:ins w:id="70" w:author="Micaela Chan" w:date="2019-12-17T09:53:00Z">
        <w:r w:rsidR="009A2E36">
          <w:rPr>
            <w:color w:val="000000"/>
            <w:sz w:val="22"/>
            <w:szCs w:val="22"/>
          </w:rPr>
          <w:t xml:space="preserve">participant’s </w:t>
        </w:r>
      </w:ins>
      <w:r w:rsidRPr="007507BA">
        <w:rPr>
          <w:color w:val="000000"/>
          <w:sz w:val="22"/>
          <w:szCs w:val="22"/>
        </w:rPr>
        <w:t xml:space="preserve">session </w:t>
      </w:r>
      <w:del w:id="71" w:author="Micaela Chan" w:date="2019-12-17T09:53:00Z">
        <w:r w:rsidRPr="007507BA" w:rsidDel="009A2E36">
          <w:rPr>
            <w:color w:val="000000"/>
            <w:sz w:val="22"/>
            <w:szCs w:val="22"/>
          </w:rPr>
          <w:delText xml:space="preserve">of each participant </w:delText>
        </w:r>
      </w:del>
      <w:del w:id="72" w:author="Micaela Chan" w:date="2019-12-17T09:52:00Z">
        <w:r w:rsidRPr="007507BA" w:rsidDel="00B769C6">
          <w:rPr>
            <w:color w:val="000000"/>
            <w:sz w:val="22"/>
            <w:szCs w:val="22"/>
          </w:rPr>
          <w:delText>can be</w:delText>
        </w:r>
      </w:del>
      <w:ins w:id="73" w:author="Micaela Chan" w:date="2019-12-17T09:53:00Z">
        <w:r w:rsidR="009A2E36">
          <w:rPr>
            <w:color w:val="000000"/>
            <w:sz w:val="22"/>
            <w:szCs w:val="22"/>
          </w:rPr>
          <w:t>is</w:t>
        </w:r>
      </w:ins>
      <w:r w:rsidRPr="007507BA">
        <w:rPr>
          <w:color w:val="000000"/>
          <w:sz w:val="22"/>
          <w:szCs w:val="22"/>
        </w:rPr>
        <w:t xml:space="preserve"> represented by a symmetric, region-by-region connectivity matrix</w:t>
      </w:r>
      <w:ins w:id="74" w:author="Micaela Chan" w:date="2019-12-17T09:51:00Z">
        <w:r w:rsidR="00B769C6">
          <w:rPr>
            <w:color w:val="000000"/>
            <w:sz w:val="22"/>
            <w:szCs w:val="22"/>
          </w:rPr>
          <w:t xml:space="preserve">, where </w:t>
        </w:r>
      </w:ins>
      <w:ins w:id="75" w:author="Micaela Chan" w:date="2019-12-17T09:52:00Z">
        <w:r w:rsidR="00B769C6">
          <w:rPr>
            <w:color w:val="000000"/>
            <w:sz w:val="22"/>
            <w:szCs w:val="22"/>
          </w:rPr>
          <w:t>connectivity</w:t>
        </w:r>
      </w:ins>
      <w:ins w:id="76" w:author="Micaela Chan" w:date="2019-12-17T09:56:00Z">
        <w:r w:rsidR="009A2E36">
          <w:rPr>
            <w:color w:val="000000"/>
            <w:sz w:val="22"/>
            <w:szCs w:val="22"/>
          </w:rPr>
          <w:t xml:space="preserve"> (i.e., edge)</w:t>
        </w:r>
      </w:ins>
      <w:ins w:id="77" w:author="Micaela Chan" w:date="2019-12-17T09:52:00Z">
        <w:r w:rsidR="00B769C6">
          <w:rPr>
            <w:color w:val="000000"/>
            <w:sz w:val="22"/>
            <w:szCs w:val="22"/>
          </w:rPr>
          <w:t xml:space="preserve"> </w:t>
        </w:r>
      </w:ins>
      <w:ins w:id="78" w:author="Micaela Chan" w:date="2019-12-17T09:54:00Z">
        <w:r w:rsidR="009A2E36">
          <w:rPr>
            <w:color w:val="000000"/>
            <w:sz w:val="22"/>
            <w:szCs w:val="22"/>
          </w:rPr>
          <w:t>is</w:t>
        </w:r>
      </w:ins>
      <w:ins w:id="79" w:author="Micaela Chan" w:date="2019-12-17T09:52:00Z">
        <w:r w:rsidR="00B769C6">
          <w:rPr>
            <w:color w:val="000000"/>
            <w:sz w:val="22"/>
            <w:szCs w:val="22"/>
          </w:rPr>
          <w:t xml:space="preserve"> the </w:t>
        </w:r>
        <w:r w:rsidR="00B769C6" w:rsidRPr="007507BA">
          <w:rPr>
            <w:color w:val="000000"/>
            <w:sz w:val="22"/>
            <w:szCs w:val="22"/>
          </w:rPr>
          <w:t xml:space="preserve">Fisher’s </w:t>
        </w:r>
        <w:r w:rsidR="00B769C6">
          <w:rPr>
            <w:i/>
            <w:color w:val="000000"/>
            <w:sz w:val="22"/>
            <w:szCs w:val="22"/>
          </w:rPr>
          <w:t>Z</w:t>
        </w:r>
        <w:r w:rsidR="00B769C6" w:rsidRPr="007507BA">
          <w:rPr>
            <w:color w:val="000000"/>
            <w:sz w:val="22"/>
            <w:szCs w:val="22"/>
          </w:rPr>
          <w:t xml:space="preserve">-transformed correlation of </w:t>
        </w:r>
        <w:r w:rsidR="00B769C6">
          <w:rPr>
            <w:color w:val="000000"/>
            <w:sz w:val="22"/>
            <w:szCs w:val="22"/>
          </w:rPr>
          <w:t>the</w:t>
        </w:r>
        <w:r w:rsidR="00B769C6" w:rsidRPr="007507BA">
          <w:rPr>
            <w:color w:val="000000"/>
            <w:sz w:val="22"/>
            <w:szCs w:val="22"/>
          </w:rPr>
          <w:t xml:space="preserve"> BOLD signals</w:t>
        </w:r>
        <w:r w:rsidR="00B769C6">
          <w:rPr>
            <w:color w:val="000000"/>
            <w:sz w:val="22"/>
            <w:szCs w:val="22"/>
          </w:rPr>
          <w:t xml:space="preserve"> between two </w:t>
        </w:r>
      </w:ins>
      <w:ins w:id="80" w:author="Micaela Chan" w:date="2019-12-17T09:53:00Z">
        <w:r w:rsidR="00B769C6">
          <w:rPr>
            <w:color w:val="000000"/>
            <w:sz w:val="22"/>
            <w:szCs w:val="22"/>
          </w:rPr>
          <w:t>regions</w:t>
        </w:r>
      </w:ins>
      <w:r w:rsidRPr="007507BA">
        <w:rPr>
          <w:color w:val="000000"/>
          <w:sz w:val="22"/>
          <w:szCs w:val="22"/>
        </w:rPr>
        <w:t xml:space="preserve">. From the original MSC data, four sessions </w:t>
      </w:r>
      <w:del w:id="81" w:author="Micaela Chan" w:date="2019-12-17T09:54:00Z">
        <w:r w:rsidRPr="007507BA" w:rsidDel="009A2E36">
          <w:rPr>
            <w:color w:val="000000"/>
            <w:sz w:val="22"/>
            <w:szCs w:val="22"/>
          </w:rPr>
          <w:delText xml:space="preserve">for </w:delText>
        </w:r>
      </w:del>
      <w:ins w:id="82" w:author="Micaela Chan" w:date="2019-12-17T09:54:00Z">
        <w:r w:rsidR="009A2E36">
          <w:rPr>
            <w:color w:val="000000"/>
            <w:sz w:val="22"/>
            <w:szCs w:val="22"/>
          </w:rPr>
          <w:t>from</w:t>
        </w:r>
        <w:r w:rsidR="009A2E36" w:rsidRPr="007507BA">
          <w:rPr>
            <w:color w:val="000000"/>
            <w:sz w:val="22"/>
            <w:szCs w:val="22"/>
          </w:rPr>
          <w:t xml:space="preserve"> </w:t>
        </w:r>
      </w:ins>
      <w:r w:rsidRPr="007507BA">
        <w:rPr>
          <w:color w:val="000000"/>
          <w:sz w:val="22"/>
          <w:szCs w:val="22"/>
        </w:rPr>
        <w:t>each participant were selected</w:t>
      </w:r>
      <w:r w:rsidR="00370B43">
        <w:rPr>
          <w:color w:val="000000"/>
          <w:sz w:val="22"/>
          <w:szCs w:val="22"/>
        </w:rPr>
        <w:t xml:space="preserve"> for the analysis</w:t>
      </w:r>
      <w:r w:rsidR="00F44419">
        <w:rPr>
          <w:color w:val="000000"/>
          <w:sz w:val="22"/>
          <w:szCs w:val="22"/>
        </w:rPr>
        <w:t xml:space="preserve"> (session</w:t>
      </w:r>
      <w:r w:rsidR="005A3B25">
        <w:rPr>
          <w:color w:val="000000"/>
          <w:sz w:val="22"/>
          <w:szCs w:val="22"/>
        </w:rPr>
        <w:t>s</w:t>
      </w:r>
      <w:r w:rsidR="00F44419">
        <w:rPr>
          <w:color w:val="000000"/>
          <w:sz w:val="22"/>
          <w:szCs w:val="22"/>
        </w:rPr>
        <w:t xml:space="preserve"> 1 – 4)</w:t>
      </w:r>
      <w:r w:rsidRPr="007507BA">
        <w:rPr>
          <w:color w:val="000000"/>
          <w:sz w:val="22"/>
          <w:szCs w:val="22"/>
        </w:rPr>
        <w:t xml:space="preserve">. For Sessions 2 and 4, the connectivity of three types of edges was </w:t>
      </w:r>
      <w:r w:rsidR="0038518D">
        <w:rPr>
          <w:color w:val="000000"/>
          <w:sz w:val="22"/>
          <w:szCs w:val="22"/>
        </w:rPr>
        <w:t>manipulated</w:t>
      </w:r>
      <w:r w:rsidR="0038518D" w:rsidRPr="007507BA">
        <w:rPr>
          <w:color w:val="000000"/>
          <w:sz w:val="22"/>
          <w:szCs w:val="22"/>
        </w:rPr>
        <w:t xml:space="preserve"> </w:t>
      </w:r>
      <w:r w:rsidRPr="007507BA">
        <w:rPr>
          <w:color w:val="000000"/>
          <w:sz w:val="22"/>
          <w:szCs w:val="22"/>
        </w:rPr>
        <w:t xml:space="preserve">to simulate </w:t>
      </w:r>
      <w:r w:rsidR="0038518D">
        <w:rPr>
          <w:color w:val="000000"/>
          <w:sz w:val="22"/>
          <w:szCs w:val="22"/>
        </w:rPr>
        <w:t xml:space="preserve">commonly observed changes in </w:t>
      </w:r>
      <w:r w:rsidR="00417244">
        <w:rPr>
          <w:color w:val="000000"/>
          <w:sz w:val="22"/>
          <w:szCs w:val="22"/>
        </w:rPr>
        <w:t xml:space="preserve">functional brain </w:t>
      </w:r>
      <w:r w:rsidR="0038518D">
        <w:rPr>
          <w:color w:val="000000"/>
          <w:sz w:val="22"/>
          <w:szCs w:val="22"/>
        </w:rPr>
        <w:t>networks</w:t>
      </w:r>
      <w:r w:rsidRPr="007507BA">
        <w:rPr>
          <w:color w:val="000000"/>
          <w:sz w:val="22"/>
          <w:szCs w:val="22"/>
        </w:rPr>
        <w:t xml:space="preserve">: (1) </w:t>
      </w:r>
      <w:r w:rsidR="00EB6092">
        <w:rPr>
          <w:color w:val="000000"/>
          <w:sz w:val="22"/>
          <w:szCs w:val="22"/>
        </w:rPr>
        <w:t>decrease</w:t>
      </w:r>
      <w:r w:rsidR="00417244">
        <w:rPr>
          <w:color w:val="000000"/>
          <w:sz w:val="22"/>
          <w:szCs w:val="22"/>
        </w:rPr>
        <w:t>s</w:t>
      </w:r>
      <w:r w:rsidR="00EB6092">
        <w:rPr>
          <w:color w:val="000000"/>
          <w:sz w:val="22"/>
          <w:szCs w:val="22"/>
        </w:rPr>
        <w:t xml:space="preserve"> </w:t>
      </w:r>
      <w:r w:rsidRPr="007507BA">
        <w:rPr>
          <w:color w:val="000000"/>
          <w:sz w:val="22"/>
          <w:szCs w:val="22"/>
        </w:rPr>
        <w:t>within the default mode network (DMN)</w:t>
      </w:r>
      <w:r w:rsidR="00AD45AB">
        <w:rPr>
          <w:color w:val="000000"/>
          <w:sz w:val="22"/>
          <w:szCs w:val="22"/>
        </w:rPr>
        <w:t xml:space="preserve"> and</w:t>
      </w:r>
      <w:r w:rsidR="00417244">
        <w:rPr>
          <w:color w:val="000000"/>
          <w:sz w:val="22"/>
          <w:szCs w:val="22"/>
        </w:rPr>
        <w:t xml:space="preserve"> </w:t>
      </w:r>
      <w:del w:id="83" w:author="如淇 游" w:date="2019-12-17T16:15:00Z">
        <w:r w:rsidRPr="007507BA" w:rsidDel="002E63A9">
          <w:rPr>
            <w:color w:val="000000"/>
            <w:sz w:val="22"/>
            <w:szCs w:val="22"/>
          </w:rPr>
          <w:delText xml:space="preserve">(2) </w:delText>
        </w:r>
      </w:del>
      <w:r w:rsidR="00EB6092">
        <w:rPr>
          <w:color w:val="000000"/>
          <w:sz w:val="22"/>
          <w:szCs w:val="22"/>
        </w:rPr>
        <w:t>increase</w:t>
      </w:r>
      <w:r w:rsidR="00417244">
        <w:rPr>
          <w:color w:val="000000"/>
          <w:sz w:val="22"/>
          <w:szCs w:val="22"/>
        </w:rPr>
        <w:t>s</w:t>
      </w:r>
      <w:r w:rsidR="00EB6092">
        <w:rPr>
          <w:color w:val="000000"/>
          <w:sz w:val="22"/>
          <w:szCs w:val="22"/>
        </w:rPr>
        <w:t xml:space="preserve"> </w:t>
      </w:r>
      <w:ins w:id="84" w:author="如淇 游" w:date="2019-12-17T16:15:00Z">
        <w:r w:rsidR="002E63A9">
          <w:rPr>
            <w:color w:val="000000"/>
            <w:sz w:val="22"/>
            <w:szCs w:val="22"/>
          </w:rPr>
          <w:t xml:space="preserve">(2) </w:t>
        </w:r>
      </w:ins>
      <w:r w:rsidRPr="007507BA">
        <w:rPr>
          <w:color w:val="000000"/>
          <w:sz w:val="22"/>
          <w:szCs w:val="22"/>
        </w:rPr>
        <w:t>between DMN and the frontoparietal network (FPN)</w:t>
      </w:r>
      <w:del w:id="85" w:author="如淇 游" w:date="2019-12-17T16:16:00Z">
        <w:r w:rsidRPr="007507BA" w:rsidDel="002E63A9">
          <w:rPr>
            <w:color w:val="000000"/>
            <w:sz w:val="22"/>
            <w:szCs w:val="22"/>
          </w:rPr>
          <w:delText>,</w:delText>
        </w:r>
      </w:del>
      <w:r w:rsidRPr="007507BA">
        <w:rPr>
          <w:color w:val="000000"/>
          <w:sz w:val="22"/>
          <w:szCs w:val="22"/>
        </w:rPr>
        <w:t xml:space="preserve"> and </w:t>
      </w:r>
      <w:ins w:id="86" w:author="如淇 游" w:date="2019-12-17T16:16:00Z">
        <w:r w:rsidR="002E63A9">
          <w:rPr>
            <w:color w:val="000000"/>
            <w:sz w:val="22"/>
            <w:szCs w:val="22"/>
          </w:rPr>
          <w:t xml:space="preserve">(3) </w:t>
        </w:r>
      </w:ins>
      <w:r w:rsidRPr="007507BA">
        <w:rPr>
          <w:color w:val="000000"/>
          <w:sz w:val="22"/>
          <w:szCs w:val="22"/>
        </w:rPr>
        <w:t xml:space="preserve">between </w:t>
      </w:r>
      <w:r w:rsidR="00AD45AB">
        <w:rPr>
          <w:color w:val="000000"/>
          <w:sz w:val="22"/>
          <w:szCs w:val="22"/>
        </w:rPr>
        <w:t xml:space="preserve">the </w:t>
      </w:r>
      <w:r w:rsidRPr="007507BA">
        <w:rPr>
          <w:color w:val="000000"/>
          <w:sz w:val="22"/>
          <w:szCs w:val="22"/>
        </w:rPr>
        <w:t>DMN and the dorsal attention network (DAN).</w:t>
      </w:r>
      <w:r w:rsidR="00EB6092">
        <w:rPr>
          <w:color w:val="000000"/>
          <w:sz w:val="22"/>
          <w:szCs w:val="22"/>
        </w:rPr>
        <w:t xml:space="preserve"> Simulations of changes were restricted to </w:t>
      </w:r>
      <w:r w:rsidR="00417244">
        <w:rPr>
          <w:color w:val="000000"/>
          <w:sz w:val="22"/>
          <w:szCs w:val="22"/>
        </w:rPr>
        <w:t>specific</w:t>
      </w:r>
      <w:r w:rsidR="00EB6092">
        <w:rPr>
          <w:color w:val="000000"/>
          <w:sz w:val="22"/>
          <w:szCs w:val="22"/>
        </w:rPr>
        <w:t xml:space="preserve"> networks to test whether the </w:t>
      </w:r>
      <w:del w:id="87" w:author="如淇 游" w:date="2019-12-17T16:32:00Z">
        <w:r w:rsidR="00EB6092" w:rsidDel="001B22DF">
          <w:rPr>
            <w:color w:val="000000"/>
            <w:sz w:val="22"/>
            <w:szCs w:val="22"/>
          </w:rPr>
          <w:delText xml:space="preserve">method </w:delText>
        </w:r>
      </w:del>
      <w:ins w:id="88" w:author="如淇 游" w:date="2019-12-17T16:32:00Z">
        <w:r w:rsidR="001B22DF">
          <w:rPr>
            <w:color w:val="000000"/>
            <w:sz w:val="22"/>
            <w:szCs w:val="22"/>
          </w:rPr>
          <w:t>technique</w:t>
        </w:r>
      </w:ins>
      <w:ins w:id="89" w:author="如淇 游" w:date="2019-12-17T16:33:00Z">
        <w:r w:rsidR="001B22DF">
          <w:rPr>
            <w:color w:val="000000"/>
            <w:sz w:val="22"/>
            <w:szCs w:val="22"/>
          </w:rPr>
          <w:t xml:space="preserve"> </w:t>
        </w:r>
      </w:ins>
      <w:r w:rsidR="00EB6092">
        <w:rPr>
          <w:color w:val="000000"/>
          <w:sz w:val="22"/>
          <w:szCs w:val="22"/>
        </w:rPr>
        <w:t xml:space="preserve">could </w:t>
      </w:r>
      <w:del w:id="90" w:author="如淇 游" w:date="2019-12-17T16:00:00Z">
        <w:r w:rsidR="00EB6092" w:rsidDel="002E63A9">
          <w:rPr>
            <w:color w:val="000000"/>
            <w:sz w:val="22"/>
            <w:szCs w:val="22"/>
          </w:rPr>
          <w:delText xml:space="preserve">reveal </w:delText>
        </w:r>
      </w:del>
      <w:ins w:id="91" w:author="如淇 游" w:date="2019-12-17T16:00:00Z">
        <w:r w:rsidR="002E63A9">
          <w:rPr>
            <w:color w:val="000000"/>
            <w:sz w:val="22"/>
            <w:szCs w:val="22"/>
          </w:rPr>
          <w:t xml:space="preserve">detect </w:t>
        </w:r>
      </w:ins>
      <w:r w:rsidR="00EB6092">
        <w:rPr>
          <w:color w:val="000000"/>
          <w:sz w:val="22"/>
          <w:szCs w:val="22"/>
        </w:rPr>
        <w:t xml:space="preserve">where </w:t>
      </w:r>
      <w:r w:rsidR="00417244">
        <w:rPr>
          <w:color w:val="000000"/>
          <w:sz w:val="22"/>
          <w:szCs w:val="22"/>
        </w:rPr>
        <w:t>between-session changes are located.</w:t>
      </w:r>
    </w:p>
    <w:p w14:paraId="24BACC45" w14:textId="77777777" w:rsidR="007507BA" w:rsidRPr="007507BA" w:rsidDel="00B91EC9" w:rsidRDefault="007507BA" w:rsidP="007507BA">
      <w:pPr>
        <w:rPr>
          <w:del w:id="92" w:author="如淇 游" w:date="2019-12-17T16:33:00Z"/>
          <w:color w:val="000000"/>
          <w:sz w:val="22"/>
          <w:szCs w:val="22"/>
        </w:rPr>
      </w:pPr>
    </w:p>
    <w:p w14:paraId="5416C382" w14:textId="31953CB8" w:rsidR="007507BA" w:rsidRPr="007507BA" w:rsidRDefault="007507BA" w:rsidP="007507BA">
      <w:del w:id="93" w:author="如淇 游" w:date="2019-12-17T16:33:00Z">
        <w:r w:rsidRPr="007507BA" w:rsidDel="00B91EC9">
          <w:rPr>
            <w:b/>
            <w:bCs/>
            <w:color w:val="000000"/>
            <w:sz w:val="22"/>
            <w:szCs w:val="22"/>
          </w:rPr>
          <w:delText>Results</w:delText>
        </w:r>
      </w:del>
    </w:p>
    <w:p w14:paraId="08572660" w14:textId="5E451A2D" w:rsidR="007507BA" w:rsidDel="00B91EC9" w:rsidRDefault="007507BA" w:rsidP="007507BA">
      <w:pPr>
        <w:rPr>
          <w:del w:id="94" w:author="如淇 游" w:date="2019-12-17T16:33:00Z"/>
          <w:color w:val="000000"/>
          <w:sz w:val="22"/>
          <w:szCs w:val="22"/>
        </w:rPr>
      </w:pPr>
      <w:r w:rsidRPr="007507BA">
        <w:rPr>
          <w:color w:val="000000"/>
          <w:sz w:val="22"/>
          <w:szCs w:val="22"/>
        </w:rPr>
        <w:lastRenderedPageBreak/>
        <w:t xml:space="preserve">This new multivariate approach to analyzing the MSC data table showed </w:t>
      </w:r>
      <w:del w:id="95" w:author="如淇 游" w:date="2019-12-17T16:17:00Z">
        <w:r w:rsidRPr="007507BA" w:rsidDel="002E63A9">
          <w:rPr>
            <w:color w:val="000000"/>
            <w:sz w:val="22"/>
            <w:szCs w:val="22"/>
          </w:rPr>
          <w:delText>that simulated sessions (2 &amp; 4) are separated from non-simulated ones (1 &amp; 3)</w:delText>
        </w:r>
      </w:del>
      <w:ins w:id="96" w:author="如淇 游" w:date="2019-12-17T16:17:00Z">
        <w:r w:rsidR="002E63A9">
          <w:rPr>
            <w:color w:val="000000"/>
            <w:sz w:val="22"/>
            <w:szCs w:val="22"/>
          </w:rPr>
          <w:t>the session effect (simulated vs. non-simulated sessions)</w:t>
        </w:r>
      </w:ins>
      <w:r w:rsidRPr="007507BA">
        <w:rPr>
          <w:color w:val="000000"/>
          <w:sz w:val="22"/>
          <w:szCs w:val="22"/>
        </w:rPr>
        <w:t xml:space="preserve"> on the first component (</w:t>
      </w:r>
      <w:r w:rsidRPr="00F55C8A">
        <w:rPr>
          <w:bCs/>
          <w:color w:val="000000"/>
          <w:sz w:val="22"/>
          <w:szCs w:val="22"/>
        </w:rPr>
        <w:t>Fig. 2A</w:t>
      </w:r>
      <w:r w:rsidRPr="007507BA">
        <w:rPr>
          <w:color w:val="000000"/>
          <w:sz w:val="22"/>
          <w:szCs w:val="22"/>
        </w:rPr>
        <w:t>)</w:t>
      </w:r>
      <w:r w:rsidR="00BA392A">
        <w:rPr>
          <w:color w:val="000000"/>
          <w:sz w:val="22"/>
          <w:szCs w:val="22"/>
        </w:rPr>
        <w:t>.</w:t>
      </w:r>
      <w:r w:rsidRPr="007507BA">
        <w:rPr>
          <w:color w:val="000000"/>
          <w:sz w:val="22"/>
          <w:szCs w:val="22"/>
        </w:rPr>
        <w:t xml:space="preserve"> </w:t>
      </w:r>
      <w:r w:rsidR="00BA392A">
        <w:rPr>
          <w:color w:val="000000"/>
          <w:sz w:val="22"/>
          <w:szCs w:val="22"/>
        </w:rPr>
        <w:t>This</w:t>
      </w:r>
      <w:r w:rsidRPr="007507BA">
        <w:rPr>
          <w:color w:val="000000"/>
          <w:sz w:val="22"/>
          <w:szCs w:val="22"/>
        </w:rPr>
        <w:t xml:space="preserve"> separation is driven by the within DMN connectivity and several other between-network edges, including edges between DMN and </w:t>
      </w:r>
      <w:r w:rsidR="00FC65B6">
        <w:rPr>
          <w:color w:val="000000"/>
          <w:sz w:val="22"/>
          <w:szCs w:val="22"/>
        </w:rPr>
        <w:t>FPN</w:t>
      </w:r>
      <w:r w:rsidR="00FC65B6" w:rsidRPr="007507BA">
        <w:rPr>
          <w:color w:val="000000"/>
          <w:sz w:val="22"/>
          <w:szCs w:val="22"/>
        </w:rPr>
        <w:t xml:space="preserve"> </w:t>
      </w:r>
      <w:r w:rsidRPr="007507BA">
        <w:rPr>
          <w:color w:val="000000"/>
          <w:sz w:val="22"/>
          <w:szCs w:val="22"/>
        </w:rPr>
        <w:t>(</w:t>
      </w:r>
      <w:r w:rsidRPr="00F55C8A">
        <w:rPr>
          <w:bCs/>
          <w:color w:val="000000"/>
          <w:sz w:val="22"/>
          <w:szCs w:val="22"/>
        </w:rPr>
        <w:t>Fig. 2B</w:t>
      </w:r>
      <w:r w:rsidRPr="007507BA">
        <w:rPr>
          <w:color w:val="000000"/>
          <w:sz w:val="22"/>
          <w:szCs w:val="22"/>
        </w:rPr>
        <w:t>). </w:t>
      </w:r>
    </w:p>
    <w:p w14:paraId="3E3283C9" w14:textId="77777777" w:rsidR="002E63A9" w:rsidDel="00B91EC9" w:rsidRDefault="002E63A9" w:rsidP="007507BA">
      <w:pPr>
        <w:rPr>
          <w:del w:id="97" w:author="如淇 游" w:date="2019-12-17T16:33:00Z"/>
          <w:color w:val="000000"/>
          <w:sz w:val="22"/>
          <w:szCs w:val="22"/>
        </w:rPr>
      </w:pPr>
    </w:p>
    <w:p w14:paraId="3EF5C681" w14:textId="60C67143" w:rsidR="007507BA" w:rsidRPr="007507BA" w:rsidRDefault="007507BA">
      <w:pPr>
        <w:pPrChange w:id="98" w:author="如淇 游" w:date="2019-12-17T16:33:00Z">
          <w:pPr>
            <w:pStyle w:val="NormalWeb"/>
            <w:spacing w:before="0" w:beforeAutospacing="0" w:after="0" w:afterAutospacing="0"/>
          </w:pPr>
        </w:pPrChange>
      </w:pPr>
      <w:r w:rsidRPr="007507BA">
        <w:t xml:space="preserve">A comparison analysis was conducted using </w:t>
      </w:r>
      <w:proofErr w:type="spellStart"/>
      <w:r w:rsidRPr="007507BA">
        <w:t>DiSTATIS</w:t>
      </w:r>
      <w:proofErr w:type="spellEnd"/>
      <w:r w:rsidRPr="007507BA">
        <w:t xml:space="preserve">, where data were mapped to a shared template </w:t>
      </w:r>
      <w:r w:rsidRPr="007507BA">
        <w:fldChar w:fldCharType="begin"/>
      </w:r>
      <w:r w:rsidR="005A583B">
        <w:instrText xml:space="preserve"> ADDIN EN.CITE &lt;EndNote&gt;&lt;Cite&gt;&lt;Author&gt;Gordon&lt;/Author&gt;&lt;Year&gt;2016&lt;/Year&gt;&lt;RecNum&gt;5&lt;/RecNum&gt;&lt;DisplayText&gt;(Gordon, et al., 2016)&lt;/DisplayText&gt;&lt;record&gt;&lt;rec-number&gt;5&lt;/rec-number&gt;&lt;foreign-keys&gt;&lt;key app="EN" db-id="dsxs0ts9otwsz6e9xarxrd9l5e5vraxpvvsf" timestamp="1575481820"&gt;5&lt;/key&gt;&lt;/foreign-keys&gt;&lt;ref-type name="Journal Article"&gt;17&lt;/ref-type&gt;&lt;contributors&gt;&lt;authors&gt;&lt;author&gt;Gordon, Evan M.&lt;/author&gt;&lt;author&gt;Laumann, Timothy O.&lt;/author&gt;&lt;author&gt;Adeyemo, Babatunde&lt;/author&gt;&lt;author&gt;Huckins, Jeremy F.&lt;/author&gt;&lt;author&gt;Kelley, William M.&lt;/author&gt;&lt;author&gt;Petersen, Steven E.&lt;/author&gt;&lt;/authors&gt;&lt;/contributors&gt;&lt;titles&gt;&lt;title&gt;Generation and Evaluation of a Cortical Area Parcellation from Resting-State Correlations&lt;/title&gt;&lt;secondary-title&gt;Cerebral Cortex&lt;/secondary-title&gt;&lt;/titles&gt;&lt;periodical&gt;&lt;full-title&gt;Cerebral Cortex&lt;/full-title&gt;&lt;/periodical&gt;&lt;pages&gt;288-303&lt;/pages&gt;&lt;volume&gt;26&lt;/volume&gt;&lt;number&gt;1&lt;/number&gt;&lt;dates&gt;&lt;year&gt;2016&lt;/year&gt;&lt;/dates&gt;&lt;isbn&gt;1047-3211&lt;/isbn&gt;&lt;urls&gt;&lt;related-urls&gt;&lt;url&gt;https://doi.org/10.1093/cercor/bhu239&lt;/url&gt;&lt;/related-urls&gt;&lt;/urls&gt;&lt;electronic-resource-num&gt;10.1093/cercor/bhu239 %J Cerebral Cortex&lt;/electronic-resource-num&gt;&lt;access-date&gt;12/4/2019&lt;/access-date&gt;&lt;/record&gt;&lt;/Cite&gt;&lt;/EndNote&gt;</w:instrText>
      </w:r>
      <w:r w:rsidRPr="007507BA">
        <w:fldChar w:fldCharType="separate"/>
      </w:r>
      <w:r w:rsidR="005A583B">
        <w:rPr>
          <w:noProof/>
        </w:rPr>
        <w:t>(Gordon, et al., 2016)</w:t>
      </w:r>
      <w:r w:rsidRPr="007507BA">
        <w:fldChar w:fldCharType="end"/>
      </w:r>
      <w:r w:rsidRPr="007507BA">
        <w:t xml:space="preserve">. </w:t>
      </w:r>
      <w:del w:id="99" w:author="Micaela Chan" w:date="2019-12-17T09:57:00Z">
        <w:r w:rsidR="00706C51" w:rsidDel="009A2E36">
          <w:delText>Whereas</w:delText>
        </w:r>
        <w:r w:rsidR="00706C51" w:rsidRPr="007507BA" w:rsidDel="009A2E36">
          <w:delText xml:space="preserve"> </w:delText>
        </w:r>
      </w:del>
      <w:ins w:id="100" w:author="Micaela Chan" w:date="2019-12-17T09:57:00Z">
        <w:r w:rsidR="009A2E36">
          <w:t>Although</w:t>
        </w:r>
        <w:r w:rsidR="009A2E36" w:rsidRPr="007507BA">
          <w:t xml:space="preserve"> </w:t>
        </w:r>
      </w:ins>
      <w:proofErr w:type="spellStart"/>
      <w:r w:rsidRPr="007507BA">
        <w:t>DiSTATIS</w:t>
      </w:r>
      <w:proofErr w:type="spellEnd"/>
      <w:r w:rsidRPr="007507BA">
        <w:t xml:space="preserve"> also </w:t>
      </w:r>
      <w:r w:rsidR="008314C4">
        <w:t>revealed</w:t>
      </w:r>
      <w:r w:rsidR="00706C51" w:rsidRPr="007507BA">
        <w:t xml:space="preserve"> </w:t>
      </w:r>
      <w:r w:rsidRPr="007507BA">
        <w:t xml:space="preserve">the session effect </w:t>
      </w:r>
      <w:r w:rsidR="00706C51">
        <w:t>with</w:t>
      </w:r>
      <w:r w:rsidRPr="007507BA">
        <w:t>in DMN (</w:t>
      </w:r>
      <w:r w:rsidRPr="00F55C8A">
        <w:rPr>
          <w:bCs/>
        </w:rPr>
        <w:t>Fig. 2C</w:t>
      </w:r>
      <w:r w:rsidRPr="007507BA">
        <w:t>), between-network effect</w:t>
      </w:r>
      <w:r w:rsidR="00706C51">
        <w:t>s</w:t>
      </w:r>
      <w:r w:rsidRPr="007507BA">
        <w:t xml:space="preserve"> could not be </w:t>
      </w:r>
      <w:r w:rsidR="00706C51">
        <w:t>detected</w:t>
      </w:r>
      <w:r w:rsidRPr="007507BA">
        <w:t>.</w:t>
      </w:r>
    </w:p>
    <w:p w14:paraId="75CD1488" w14:textId="77777777" w:rsidR="007507BA" w:rsidRPr="007507BA" w:rsidRDefault="007507BA" w:rsidP="007507BA"/>
    <w:p w14:paraId="5799A528" w14:textId="2CA87FD0" w:rsidR="007507BA" w:rsidRPr="009A2E36" w:rsidRDefault="007507BA" w:rsidP="007507BA">
      <w:pPr>
        <w:rPr>
          <w:sz w:val="28"/>
          <w:rPrChange w:id="101" w:author="Micaela Chan" w:date="2019-12-17T09:57:00Z">
            <w:rPr/>
          </w:rPrChange>
        </w:rPr>
      </w:pPr>
      <w:r w:rsidRPr="009A2E36">
        <w:rPr>
          <w:color w:val="000000"/>
          <w:szCs w:val="22"/>
          <w:rPrChange w:id="102" w:author="Micaela Chan" w:date="2019-12-17T09:57:00Z">
            <w:rPr>
              <w:color w:val="000000"/>
              <w:sz w:val="22"/>
              <w:szCs w:val="22"/>
            </w:rPr>
          </w:rPrChange>
        </w:rPr>
        <w:t>In conclusion, this technique provides a multivariate approach to analyze functional connectivity with individual</w:t>
      </w:r>
      <w:ins w:id="103" w:author="如淇 游" w:date="2019-12-17T16:20:00Z">
        <w:r w:rsidR="002E63A9" w:rsidRPr="009A2E36">
          <w:rPr>
            <w:color w:val="000000"/>
            <w:szCs w:val="22"/>
            <w:rPrChange w:id="104" w:author="Micaela Chan" w:date="2019-12-17T09:57:00Z">
              <w:rPr>
                <w:color w:val="000000"/>
                <w:sz w:val="22"/>
                <w:szCs w:val="22"/>
              </w:rPr>
            </w:rPrChange>
          </w:rPr>
          <w:t>-specific</w:t>
        </w:r>
      </w:ins>
      <w:r w:rsidRPr="009A2E36">
        <w:rPr>
          <w:color w:val="000000"/>
          <w:szCs w:val="22"/>
          <w:rPrChange w:id="105" w:author="Micaela Chan" w:date="2019-12-17T09:57:00Z">
            <w:rPr>
              <w:color w:val="000000"/>
              <w:sz w:val="22"/>
              <w:szCs w:val="22"/>
            </w:rPr>
          </w:rPrChange>
        </w:rPr>
        <w:t xml:space="preserve"> parcellation and is particularly useful </w:t>
      </w:r>
      <w:del w:id="106" w:author="如淇 游" w:date="2019-12-17T16:21:00Z">
        <w:r w:rsidRPr="009A2E36" w:rsidDel="002E63A9">
          <w:rPr>
            <w:color w:val="000000"/>
            <w:szCs w:val="22"/>
            <w:rPrChange w:id="107" w:author="Micaela Chan" w:date="2019-12-17T09:57:00Z">
              <w:rPr>
                <w:color w:val="000000"/>
                <w:sz w:val="22"/>
                <w:szCs w:val="22"/>
              </w:rPr>
            </w:rPrChange>
          </w:rPr>
          <w:delText xml:space="preserve">when the connectivity is extracted from a </w:delText>
        </w:r>
      </w:del>
      <w:ins w:id="108" w:author="如淇 游" w:date="2019-12-17T16:21:00Z">
        <w:r w:rsidR="002E63A9" w:rsidRPr="009A2E36">
          <w:rPr>
            <w:color w:val="000000"/>
            <w:szCs w:val="22"/>
            <w:rPrChange w:id="109" w:author="Micaela Chan" w:date="2019-12-17T09:57:00Z">
              <w:rPr>
                <w:color w:val="000000"/>
                <w:sz w:val="22"/>
                <w:szCs w:val="22"/>
              </w:rPr>
            </w:rPrChange>
          </w:rPr>
          <w:t xml:space="preserve">for </w:t>
        </w:r>
      </w:ins>
      <w:r w:rsidRPr="009A2E36">
        <w:rPr>
          <w:color w:val="000000"/>
          <w:szCs w:val="22"/>
          <w:rPrChange w:id="110" w:author="Micaela Chan" w:date="2019-12-17T09:57:00Z">
            <w:rPr>
              <w:color w:val="000000"/>
              <w:sz w:val="22"/>
              <w:szCs w:val="22"/>
            </w:rPr>
          </w:rPrChange>
        </w:rPr>
        <w:t xml:space="preserve">participant group </w:t>
      </w:r>
      <w:del w:id="111" w:author="如淇 游" w:date="2019-12-17T16:21:00Z">
        <w:r w:rsidRPr="009A2E36" w:rsidDel="002E63A9">
          <w:rPr>
            <w:color w:val="000000"/>
            <w:szCs w:val="22"/>
            <w:rPrChange w:id="112" w:author="Micaela Chan" w:date="2019-12-17T09:57:00Z">
              <w:rPr>
                <w:color w:val="000000"/>
                <w:sz w:val="22"/>
                <w:szCs w:val="22"/>
              </w:rPr>
            </w:rPrChange>
          </w:rPr>
          <w:delText xml:space="preserve">with </w:delText>
        </w:r>
      </w:del>
      <w:ins w:id="113" w:author="如淇 游" w:date="2019-12-17T16:21:00Z">
        <w:r w:rsidR="002E63A9" w:rsidRPr="009A2E36">
          <w:rPr>
            <w:color w:val="000000"/>
            <w:szCs w:val="22"/>
            <w:rPrChange w:id="114" w:author="Micaela Chan" w:date="2019-12-17T09:57:00Z">
              <w:rPr>
                <w:color w:val="000000"/>
                <w:sz w:val="22"/>
                <w:szCs w:val="22"/>
              </w:rPr>
            </w:rPrChange>
          </w:rPr>
          <w:t xml:space="preserve">of </w:t>
        </w:r>
      </w:ins>
      <w:r w:rsidRPr="009A2E36">
        <w:rPr>
          <w:color w:val="000000"/>
          <w:szCs w:val="22"/>
          <w:rPrChange w:id="115" w:author="Micaela Chan" w:date="2019-12-17T09:57:00Z">
            <w:rPr>
              <w:color w:val="000000"/>
              <w:sz w:val="22"/>
              <w:szCs w:val="22"/>
            </w:rPr>
          </w:rPrChange>
        </w:rPr>
        <w:t xml:space="preserve">diverse brain sizes, </w:t>
      </w:r>
      <w:r w:rsidR="00A34011" w:rsidRPr="009A2E36">
        <w:rPr>
          <w:color w:val="000000"/>
          <w:szCs w:val="22"/>
          <w:rPrChange w:id="116" w:author="Micaela Chan" w:date="2019-12-17T09:57:00Z">
            <w:rPr>
              <w:color w:val="000000"/>
              <w:sz w:val="22"/>
              <w:szCs w:val="22"/>
            </w:rPr>
          </w:rPrChange>
        </w:rPr>
        <w:t xml:space="preserve">functional </w:t>
      </w:r>
      <w:r w:rsidRPr="009A2E36">
        <w:rPr>
          <w:color w:val="000000"/>
          <w:szCs w:val="22"/>
          <w:rPrChange w:id="117" w:author="Micaela Chan" w:date="2019-12-17T09:57:00Z">
            <w:rPr>
              <w:color w:val="000000"/>
              <w:sz w:val="22"/>
              <w:szCs w:val="22"/>
            </w:rPr>
          </w:rPrChange>
        </w:rPr>
        <w:t>parcellation or organization</w:t>
      </w:r>
      <w:r w:rsidR="00B50204" w:rsidRPr="009A2E36">
        <w:rPr>
          <w:color w:val="000000"/>
          <w:szCs w:val="22"/>
          <w:rPrChange w:id="118" w:author="Micaela Chan" w:date="2019-12-17T09:57:00Z">
            <w:rPr>
              <w:color w:val="000000"/>
              <w:sz w:val="22"/>
              <w:szCs w:val="22"/>
            </w:rPr>
          </w:rPrChange>
        </w:rPr>
        <w:t xml:space="preserve"> schemes</w:t>
      </w:r>
      <w:r w:rsidRPr="009A2E36">
        <w:rPr>
          <w:color w:val="000000"/>
          <w:szCs w:val="22"/>
          <w:rPrChange w:id="119" w:author="Micaela Chan" w:date="2019-12-17T09:57:00Z">
            <w:rPr>
              <w:color w:val="000000"/>
              <w:sz w:val="22"/>
              <w:szCs w:val="22"/>
            </w:rPr>
          </w:rPrChange>
        </w:rPr>
        <w:t>.</w:t>
      </w:r>
    </w:p>
    <w:p w14:paraId="1D5018E0" w14:textId="0673626B" w:rsidR="00E93399" w:rsidRPr="007507BA" w:rsidRDefault="00E93399" w:rsidP="002031F9">
      <w:pPr>
        <w:pStyle w:val="NormalWeb"/>
        <w:spacing w:before="0" w:beforeAutospacing="0" w:after="0" w:afterAutospacing="0"/>
      </w:pPr>
    </w:p>
    <w:p w14:paraId="6B10166E" w14:textId="15093A5E" w:rsidR="00E93399" w:rsidRPr="007507BA" w:rsidRDefault="007507BA" w:rsidP="006A00AF">
      <w:pPr>
        <w:rPr>
          <w:b/>
        </w:rPr>
      </w:pPr>
      <w:r w:rsidRPr="007507BA">
        <w:rPr>
          <w:b/>
        </w:rPr>
        <w:t>References</w:t>
      </w:r>
    </w:p>
    <w:p w14:paraId="62E89305" w14:textId="77777777" w:rsidR="002E63A9" w:rsidRPr="002E63A9" w:rsidRDefault="00E93399" w:rsidP="002E63A9">
      <w:pPr>
        <w:pStyle w:val="EndNoteBibliography"/>
      </w:pPr>
      <w:r w:rsidRPr="007507BA">
        <w:fldChar w:fldCharType="begin"/>
      </w:r>
      <w:r w:rsidRPr="007507BA">
        <w:instrText xml:space="preserve"> ADDIN EN.REFLIST </w:instrText>
      </w:r>
      <w:r w:rsidRPr="007507BA">
        <w:fldChar w:fldCharType="separate"/>
      </w:r>
      <w:r w:rsidR="002E63A9" w:rsidRPr="002E63A9">
        <w:t xml:space="preserve">Abdi, H., Williams, L.J. and Valentin, D. (2013) 'Multiple factor analysis: principal component analysis for multitable and multiblock data sets.' </w:t>
      </w:r>
      <w:r w:rsidR="002E63A9" w:rsidRPr="002E63A9">
        <w:rPr>
          <w:i/>
        </w:rPr>
        <w:t>Wiley Interdisciplinary reviews: computational statistics</w:t>
      </w:r>
      <w:r w:rsidR="002E63A9" w:rsidRPr="002E63A9">
        <w:t xml:space="preserve">, </w:t>
      </w:r>
      <w:r w:rsidR="002E63A9" w:rsidRPr="002E63A9">
        <w:rPr>
          <w:b/>
        </w:rPr>
        <w:t>vol. 5</w:t>
      </w:r>
      <w:r w:rsidR="002E63A9" w:rsidRPr="002E63A9">
        <w:t>, no. 2, pp. 149-179.</w:t>
      </w:r>
    </w:p>
    <w:p w14:paraId="00B4FEC4" w14:textId="77777777" w:rsidR="002E63A9" w:rsidRPr="002E63A9" w:rsidRDefault="002E63A9" w:rsidP="002E63A9">
      <w:pPr>
        <w:pStyle w:val="EndNoteBibliography"/>
      </w:pPr>
    </w:p>
    <w:p w14:paraId="24B54776" w14:textId="77777777" w:rsidR="002E63A9" w:rsidRPr="002E63A9" w:rsidRDefault="002E63A9" w:rsidP="002E63A9">
      <w:pPr>
        <w:pStyle w:val="EndNoteBibliography"/>
      </w:pPr>
      <w:r w:rsidRPr="002E63A9">
        <w:t xml:space="preserve">Abdi, H., Williams, L.J., Valentin, D. and Bennani-Dosse, M. (2012) 'STATIS and DISTATIS: optimum multitable principal component analysis and three way metric multidimensional scaling.' </w:t>
      </w:r>
      <w:r w:rsidRPr="002E63A9">
        <w:rPr>
          <w:i/>
        </w:rPr>
        <w:t>Wiley Interdisciplinary Reviews: Computational Statistics</w:t>
      </w:r>
      <w:r w:rsidRPr="002E63A9">
        <w:t xml:space="preserve">, </w:t>
      </w:r>
      <w:r w:rsidRPr="002E63A9">
        <w:rPr>
          <w:b/>
        </w:rPr>
        <w:t>vol. 4</w:t>
      </w:r>
      <w:r w:rsidRPr="002E63A9">
        <w:t>, no. 2, pp. 124-167.</w:t>
      </w:r>
    </w:p>
    <w:p w14:paraId="1CD34814" w14:textId="77777777" w:rsidR="002E63A9" w:rsidRPr="002E63A9" w:rsidRDefault="002E63A9" w:rsidP="002E63A9">
      <w:pPr>
        <w:pStyle w:val="EndNoteBibliography"/>
      </w:pPr>
    </w:p>
    <w:p w14:paraId="3253ACE5" w14:textId="77777777" w:rsidR="002E63A9" w:rsidRPr="002E63A9" w:rsidRDefault="002E63A9" w:rsidP="002E63A9">
      <w:pPr>
        <w:pStyle w:val="EndNoteBibliography"/>
      </w:pPr>
      <w:r w:rsidRPr="002E63A9">
        <w:t xml:space="preserve">Gordon, E.M., Laumann, T.O., Adeyemo, B., Huckins, J.F., Kelley, W.M. and Petersen, S.E. (2016) 'Generation and Evaluation of a Cortical Area Parcellation from Resting-State Correlations.' </w:t>
      </w:r>
      <w:r w:rsidRPr="002E63A9">
        <w:rPr>
          <w:i/>
        </w:rPr>
        <w:t>Cerebral Cortex</w:t>
      </w:r>
      <w:r w:rsidRPr="002E63A9">
        <w:t xml:space="preserve">, </w:t>
      </w:r>
      <w:r w:rsidRPr="002E63A9">
        <w:rPr>
          <w:b/>
        </w:rPr>
        <w:t>vol. 26</w:t>
      </w:r>
      <w:r w:rsidRPr="002E63A9">
        <w:t>, no. 1, pp. 288-303.</w:t>
      </w:r>
    </w:p>
    <w:p w14:paraId="1829DC20" w14:textId="77777777" w:rsidR="002E63A9" w:rsidRPr="002E63A9" w:rsidRDefault="002E63A9" w:rsidP="002E63A9">
      <w:pPr>
        <w:pStyle w:val="EndNoteBibliography"/>
      </w:pPr>
    </w:p>
    <w:p w14:paraId="463D1D7C" w14:textId="77777777" w:rsidR="002E63A9" w:rsidRPr="002E63A9" w:rsidRDefault="002E63A9" w:rsidP="002E63A9">
      <w:pPr>
        <w:pStyle w:val="EndNoteBibliography"/>
      </w:pPr>
      <w:r w:rsidRPr="002E63A9">
        <w:t xml:space="preserve">Gordon, E.M., Laumann, T.O., Gilmore, A.W., Newbold, D.J., Greene, D.J., Berg, J.J., Ortega, M., Hoyt-Drazen, C., Gratton, C., Sun, H., Hampton, J.M., Coalson, R.S., Nguyen, A.L., McDermott, K.B., Shimony, J.S., Snyder, A.Z., Schlaggar, B.L., Petersen, S.E., Nelson, S.M. and Dosenbach, N.U.F. (2017) 'Precision Functional Mapping of Individual Human Brains.' </w:t>
      </w:r>
      <w:r w:rsidRPr="002E63A9">
        <w:rPr>
          <w:i/>
        </w:rPr>
        <w:t>Neuron</w:t>
      </w:r>
      <w:r w:rsidRPr="002E63A9">
        <w:t xml:space="preserve">, </w:t>
      </w:r>
      <w:r w:rsidRPr="002E63A9">
        <w:rPr>
          <w:b/>
        </w:rPr>
        <w:t>vol. 95</w:t>
      </w:r>
      <w:r w:rsidRPr="002E63A9">
        <w:t>, no. 4, pp. 791-807.e7.</w:t>
      </w:r>
    </w:p>
    <w:p w14:paraId="09E4D386" w14:textId="77777777" w:rsidR="002E63A9" w:rsidRPr="002E63A9" w:rsidRDefault="002E63A9" w:rsidP="002E63A9">
      <w:pPr>
        <w:pStyle w:val="EndNoteBibliography"/>
      </w:pPr>
    </w:p>
    <w:p w14:paraId="0C3BAB87" w14:textId="77777777" w:rsidR="002E63A9" w:rsidRPr="002E63A9" w:rsidRDefault="002E63A9" w:rsidP="002E63A9">
      <w:pPr>
        <w:pStyle w:val="EndNoteBibliography"/>
      </w:pPr>
      <w:r w:rsidRPr="002E63A9">
        <w:t xml:space="preserve">Le Dien, S. and Pagès, J. (2003) 'Hierarchical Multiple Factor Analysis: application to the comparison of sensory profiles.' </w:t>
      </w:r>
      <w:r w:rsidRPr="002E63A9">
        <w:rPr>
          <w:i/>
        </w:rPr>
        <w:t>Food Quality and Preference</w:t>
      </w:r>
      <w:r w:rsidRPr="002E63A9">
        <w:t xml:space="preserve">, </w:t>
      </w:r>
      <w:r w:rsidRPr="002E63A9">
        <w:rPr>
          <w:b/>
        </w:rPr>
        <w:t>vol. 14</w:t>
      </w:r>
      <w:r w:rsidRPr="002E63A9">
        <w:t>, no. 5, pp. 397-403.</w:t>
      </w:r>
    </w:p>
    <w:p w14:paraId="147290CA" w14:textId="77777777" w:rsidR="002E63A9" w:rsidRPr="002E63A9" w:rsidRDefault="002E63A9" w:rsidP="002E63A9">
      <w:pPr>
        <w:pStyle w:val="EndNoteBibliography"/>
      </w:pPr>
    </w:p>
    <w:p w14:paraId="3BA152DE" w14:textId="682FFFBB" w:rsidR="000A034C" w:rsidRDefault="00E93399" w:rsidP="002E63A9">
      <w:pPr>
        <w:jc w:val="center"/>
      </w:pPr>
      <w:r w:rsidRPr="007507BA">
        <w:lastRenderedPageBreak/>
        <w:fldChar w:fldCharType="end"/>
      </w:r>
      <w:r w:rsidR="002E63A9">
        <w:rPr>
          <w:noProof/>
          <w:color w:val="000000"/>
          <w:sz w:val="22"/>
          <w:szCs w:val="22"/>
        </w:rPr>
        <w:drawing>
          <wp:inline distT="0" distB="0" distL="0" distR="0" wp14:anchorId="162CAF79" wp14:editId="4B547133">
            <wp:extent cx="3054927" cy="371924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84559" cy="3755319"/>
                    </a:xfrm>
                    <a:prstGeom prst="rect">
                      <a:avLst/>
                    </a:prstGeom>
                    <a:noFill/>
                    <a:ln>
                      <a:noFill/>
                    </a:ln>
                  </pic:spPr>
                </pic:pic>
              </a:graphicData>
            </a:graphic>
          </wp:inline>
        </w:drawing>
      </w:r>
    </w:p>
    <w:p w14:paraId="4833E43C" w14:textId="08267217" w:rsidR="002E63A9" w:rsidRDefault="002E63A9" w:rsidP="002E63A9">
      <w:pPr>
        <w:jc w:val="center"/>
      </w:pPr>
      <w:r>
        <w:t>Fig. 1</w:t>
      </w:r>
    </w:p>
    <w:p w14:paraId="1461DD28" w14:textId="096E0354" w:rsidR="002031F9" w:rsidRDefault="002031F9" w:rsidP="002E63A9">
      <w:pPr>
        <w:jc w:val="center"/>
      </w:pPr>
    </w:p>
    <w:p w14:paraId="5C825F0B" w14:textId="10850550" w:rsidR="002031F9" w:rsidRDefault="002031F9" w:rsidP="002E63A9">
      <w:pPr>
        <w:jc w:val="center"/>
      </w:pPr>
    </w:p>
    <w:p w14:paraId="5A297925" w14:textId="45F3A1BD" w:rsidR="002031F9" w:rsidRDefault="002E63A9" w:rsidP="002E63A9">
      <w:pPr>
        <w:jc w:val="center"/>
      </w:pPr>
      <w:r>
        <w:rPr>
          <w:noProof/>
          <w:color w:val="000000"/>
          <w:sz w:val="22"/>
          <w:szCs w:val="22"/>
        </w:rPr>
        <w:drawing>
          <wp:inline distT="0" distB="0" distL="0" distR="0" wp14:anchorId="1D6861DA" wp14:editId="6D5E6206">
            <wp:extent cx="5943600" cy="17830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2_nonTM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1783080"/>
                    </a:xfrm>
                    <a:prstGeom prst="rect">
                      <a:avLst/>
                    </a:prstGeom>
                  </pic:spPr>
                </pic:pic>
              </a:graphicData>
            </a:graphic>
          </wp:inline>
        </w:drawing>
      </w:r>
    </w:p>
    <w:p w14:paraId="2E90B125" w14:textId="0C5E631E" w:rsidR="002E63A9" w:rsidRPr="007507BA" w:rsidRDefault="002E63A9" w:rsidP="002E63A9">
      <w:pPr>
        <w:jc w:val="center"/>
      </w:pPr>
      <w:r>
        <w:t>Fig. 2</w:t>
      </w:r>
    </w:p>
    <w:sectPr w:rsidR="002E63A9" w:rsidRPr="007507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aela Chan">
    <w15:presenceInfo w15:providerId="None" w15:userId="Micaela Chan"/>
  </w15:person>
  <w15:person w15:author="如淇 游">
    <w15:presenceInfo w15:providerId="Windows Live" w15:userId="bdbda831614ca42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OHBM2020&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dsxs0ts9otwsz6e9xarxrd9l5e5vraxpvvsf&quot;&gt;Library&lt;record-ids&gt;&lt;item&gt;1&lt;/item&gt;&lt;item&gt;2&lt;/item&gt;&lt;item&gt;3&lt;/item&gt;&lt;item&gt;4&lt;/item&gt;&lt;item&gt;5&lt;/item&gt;&lt;/record-ids&gt;&lt;/item&gt;&lt;/Libraries&gt;"/>
  </w:docVars>
  <w:rsids>
    <w:rsidRoot w:val="0075293C"/>
    <w:rsid w:val="00006672"/>
    <w:rsid w:val="000605FD"/>
    <w:rsid w:val="0008006F"/>
    <w:rsid w:val="000A034C"/>
    <w:rsid w:val="000D3B44"/>
    <w:rsid w:val="00142043"/>
    <w:rsid w:val="00146C21"/>
    <w:rsid w:val="00193329"/>
    <w:rsid w:val="001B22DF"/>
    <w:rsid w:val="001F07BA"/>
    <w:rsid w:val="002031F9"/>
    <w:rsid w:val="00264F4C"/>
    <w:rsid w:val="0029193D"/>
    <w:rsid w:val="002B734C"/>
    <w:rsid w:val="002E3F48"/>
    <w:rsid w:val="002E63A9"/>
    <w:rsid w:val="00370B43"/>
    <w:rsid w:val="003778AB"/>
    <w:rsid w:val="0038518D"/>
    <w:rsid w:val="00410844"/>
    <w:rsid w:val="00413B5C"/>
    <w:rsid w:val="00417244"/>
    <w:rsid w:val="00435693"/>
    <w:rsid w:val="00467C43"/>
    <w:rsid w:val="004828C5"/>
    <w:rsid w:val="00485D4F"/>
    <w:rsid w:val="004B0F22"/>
    <w:rsid w:val="00506545"/>
    <w:rsid w:val="005253C6"/>
    <w:rsid w:val="00540F01"/>
    <w:rsid w:val="005435B1"/>
    <w:rsid w:val="00561325"/>
    <w:rsid w:val="005A3B25"/>
    <w:rsid w:val="005A583B"/>
    <w:rsid w:val="00631310"/>
    <w:rsid w:val="00637465"/>
    <w:rsid w:val="0064453D"/>
    <w:rsid w:val="00666A1A"/>
    <w:rsid w:val="00697DFC"/>
    <w:rsid w:val="006A00AF"/>
    <w:rsid w:val="006B34A4"/>
    <w:rsid w:val="006D3FA1"/>
    <w:rsid w:val="006E5068"/>
    <w:rsid w:val="006E6A22"/>
    <w:rsid w:val="00706C51"/>
    <w:rsid w:val="007507BA"/>
    <w:rsid w:val="0075293C"/>
    <w:rsid w:val="00780C4F"/>
    <w:rsid w:val="0078249E"/>
    <w:rsid w:val="008248B9"/>
    <w:rsid w:val="008248CC"/>
    <w:rsid w:val="008314C4"/>
    <w:rsid w:val="008A6F36"/>
    <w:rsid w:val="008F05FE"/>
    <w:rsid w:val="00921B2F"/>
    <w:rsid w:val="00923847"/>
    <w:rsid w:val="009319C0"/>
    <w:rsid w:val="00935922"/>
    <w:rsid w:val="00953737"/>
    <w:rsid w:val="00966008"/>
    <w:rsid w:val="00973A31"/>
    <w:rsid w:val="00985049"/>
    <w:rsid w:val="00994B37"/>
    <w:rsid w:val="009A00A5"/>
    <w:rsid w:val="009A2E36"/>
    <w:rsid w:val="009A4A20"/>
    <w:rsid w:val="009A7499"/>
    <w:rsid w:val="009B01A5"/>
    <w:rsid w:val="009B6B40"/>
    <w:rsid w:val="00A34011"/>
    <w:rsid w:val="00A6381D"/>
    <w:rsid w:val="00A66894"/>
    <w:rsid w:val="00A90DF2"/>
    <w:rsid w:val="00AC20E7"/>
    <w:rsid w:val="00AD45AB"/>
    <w:rsid w:val="00AE5558"/>
    <w:rsid w:val="00B01B60"/>
    <w:rsid w:val="00B50204"/>
    <w:rsid w:val="00B75FAB"/>
    <w:rsid w:val="00B769C6"/>
    <w:rsid w:val="00B91EC9"/>
    <w:rsid w:val="00B94EA7"/>
    <w:rsid w:val="00BA392A"/>
    <w:rsid w:val="00BC7D44"/>
    <w:rsid w:val="00C136D9"/>
    <w:rsid w:val="00C20682"/>
    <w:rsid w:val="00C76EFA"/>
    <w:rsid w:val="00CA2D4F"/>
    <w:rsid w:val="00CF23C9"/>
    <w:rsid w:val="00D55B48"/>
    <w:rsid w:val="00DA0756"/>
    <w:rsid w:val="00DA568E"/>
    <w:rsid w:val="00DB52E6"/>
    <w:rsid w:val="00DC1546"/>
    <w:rsid w:val="00E217AE"/>
    <w:rsid w:val="00E44F5D"/>
    <w:rsid w:val="00E67588"/>
    <w:rsid w:val="00E67D08"/>
    <w:rsid w:val="00E83981"/>
    <w:rsid w:val="00E93399"/>
    <w:rsid w:val="00EB6092"/>
    <w:rsid w:val="00EF6BF6"/>
    <w:rsid w:val="00F02013"/>
    <w:rsid w:val="00F02D9D"/>
    <w:rsid w:val="00F07970"/>
    <w:rsid w:val="00F15AA4"/>
    <w:rsid w:val="00F1608B"/>
    <w:rsid w:val="00F324D5"/>
    <w:rsid w:val="00F44419"/>
    <w:rsid w:val="00F520AC"/>
    <w:rsid w:val="00F55C8A"/>
    <w:rsid w:val="00F70A20"/>
    <w:rsid w:val="00F74161"/>
    <w:rsid w:val="00F85C3C"/>
    <w:rsid w:val="00FC65B6"/>
    <w:rsid w:val="00FF57C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6BD73"/>
  <w15:chartTrackingRefBased/>
  <w15:docId w15:val="{199860C0-A07E-4703-981C-805807017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A00AF"/>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uiPriority w:val="99"/>
    <w:unhideWhenUsed/>
    <w:rsid w:val="0075293C"/>
    <w:pPr>
      <w:spacing w:before="100" w:beforeAutospacing="1" w:after="100" w:afterAutospacing="1"/>
    </w:pPr>
  </w:style>
  <w:style w:type="character" w:styleId="Hyperlink">
    <w:name w:val="Hyperlink"/>
    <w:basedOn w:val="DefaultParagraphFont"/>
    <w:uiPriority w:val="99"/>
    <w:unhideWhenUsed/>
    <w:rsid w:val="0075293C"/>
    <w:rPr>
      <w:color w:val="0000FF"/>
      <w:u w:val="single"/>
    </w:rPr>
  </w:style>
  <w:style w:type="character" w:styleId="CommentReference">
    <w:name w:val="annotation reference"/>
    <w:basedOn w:val="DefaultParagraphFont"/>
    <w:uiPriority w:val="99"/>
    <w:semiHidden/>
    <w:unhideWhenUsed/>
    <w:rsid w:val="0075293C"/>
    <w:rPr>
      <w:sz w:val="16"/>
      <w:szCs w:val="16"/>
    </w:rPr>
  </w:style>
  <w:style w:type="paragraph" w:styleId="CommentText">
    <w:name w:val="annotation text"/>
    <w:basedOn w:val="Normal"/>
    <w:link w:val="CommentTextChar"/>
    <w:uiPriority w:val="99"/>
    <w:semiHidden/>
    <w:unhideWhenUsed/>
    <w:rsid w:val="0075293C"/>
    <w:pPr>
      <w:spacing w:after="160"/>
    </w:pPr>
    <w:rPr>
      <w:rFonts w:asciiTheme="minorHAnsi" w:eastAsiaTheme="minorEastAsia" w:hAnsiTheme="minorHAnsi" w:cstheme="minorBidi"/>
      <w:sz w:val="20"/>
      <w:szCs w:val="20"/>
    </w:rPr>
  </w:style>
  <w:style w:type="character" w:customStyle="1" w:styleId="CommentTextChar">
    <w:name w:val="Comment Text Char"/>
    <w:basedOn w:val="DefaultParagraphFont"/>
    <w:link w:val="CommentText"/>
    <w:uiPriority w:val="99"/>
    <w:semiHidden/>
    <w:rsid w:val="0075293C"/>
    <w:rPr>
      <w:sz w:val="20"/>
      <w:szCs w:val="20"/>
    </w:rPr>
  </w:style>
  <w:style w:type="paragraph" w:styleId="CommentSubject">
    <w:name w:val="annotation subject"/>
    <w:basedOn w:val="CommentText"/>
    <w:next w:val="CommentText"/>
    <w:link w:val="CommentSubjectChar"/>
    <w:uiPriority w:val="99"/>
    <w:semiHidden/>
    <w:unhideWhenUsed/>
    <w:rsid w:val="0075293C"/>
    <w:rPr>
      <w:b/>
      <w:bCs/>
    </w:rPr>
  </w:style>
  <w:style w:type="character" w:customStyle="1" w:styleId="CommentSubjectChar">
    <w:name w:val="Comment Subject Char"/>
    <w:basedOn w:val="CommentTextChar"/>
    <w:link w:val="CommentSubject"/>
    <w:uiPriority w:val="99"/>
    <w:semiHidden/>
    <w:rsid w:val="0075293C"/>
    <w:rPr>
      <w:b/>
      <w:bCs/>
      <w:sz w:val="20"/>
      <w:szCs w:val="20"/>
    </w:rPr>
  </w:style>
  <w:style w:type="paragraph" w:styleId="BalloonText">
    <w:name w:val="Balloon Text"/>
    <w:basedOn w:val="Normal"/>
    <w:link w:val="BalloonTextChar"/>
    <w:uiPriority w:val="99"/>
    <w:semiHidden/>
    <w:unhideWhenUsed/>
    <w:rsid w:val="0075293C"/>
    <w:rPr>
      <w:rFonts w:ascii="Segoe UI" w:eastAsiaTheme="minorEastAsia" w:hAnsi="Segoe UI" w:cs="Segoe UI"/>
      <w:sz w:val="18"/>
      <w:szCs w:val="18"/>
    </w:rPr>
  </w:style>
  <w:style w:type="character" w:customStyle="1" w:styleId="BalloonTextChar">
    <w:name w:val="Balloon Text Char"/>
    <w:basedOn w:val="DefaultParagraphFont"/>
    <w:link w:val="BalloonText"/>
    <w:uiPriority w:val="99"/>
    <w:semiHidden/>
    <w:rsid w:val="0075293C"/>
    <w:rPr>
      <w:rFonts w:ascii="Segoe UI" w:hAnsi="Segoe UI" w:cs="Segoe UI"/>
      <w:sz w:val="18"/>
      <w:szCs w:val="18"/>
    </w:rPr>
  </w:style>
  <w:style w:type="paragraph" w:customStyle="1" w:styleId="EndNoteBibliographyTitle">
    <w:name w:val="EndNote Bibliography Title"/>
    <w:basedOn w:val="Normal"/>
    <w:link w:val="EndNoteBibliographyTitleChar"/>
    <w:rsid w:val="00E93399"/>
    <w:pPr>
      <w:jc w:val="center"/>
    </w:pPr>
    <w:rPr>
      <w:noProof/>
    </w:rPr>
  </w:style>
  <w:style w:type="character" w:customStyle="1" w:styleId="NormalWebChar">
    <w:name w:val="Normal (Web) Char"/>
    <w:basedOn w:val="DefaultParagraphFont"/>
    <w:link w:val="NormalWeb"/>
    <w:uiPriority w:val="99"/>
    <w:rsid w:val="00E93399"/>
    <w:rPr>
      <w:rFonts w:ascii="Times New Roman" w:eastAsia="Times New Roman" w:hAnsi="Times New Roman" w:cs="Times New Roman"/>
      <w:sz w:val="24"/>
      <w:szCs w:val="24"/>
    </w:rPr>
  </w:style>
  <w:style w:type="character" w:customStyle="1" w:styleId="EndNoteBibliographyTitleChar">
    <w:name w:val="EndNote Bibliography Title Char"/>
    <w:basedOn w:val="NormalWebChar"/>
    <w:link w:val="EndNoteBibliographyTitle"/>
    <w:rsid w:val="00E93399"/>
    <w:rPr>
      <w:rFonts w:ascii="Times New Roman" w:eastAsia="Times New Roman" w:hAnsi="Times New Roman" w:cs="Times New Roman"/>
      <w:noProof/>
      <w:sz w:val="24"/>
      <w:szCs w:val="24"/>
    </w:rPr>
  </w:style>
  <w:style w:type="paragraph" w:customStyle="1" w:styleId="EndNoteBibliography">
    <w:name w:val="EndNote Bibliography"/>
    <w:basedOn w:val="Normal"/>
    <w:link w:val="EndNoteBibliographyChar"/>
    <w:rsid w:val="00E93399"/>
    <w:rPr>
      <w:noProof/>
    </w:rPr>
  </w:style>
  <w:style w:type="character" w:customStyle="1" w:styleId="EndNoteBibliographyChar">
    <w:name w:val="EndNote Bibliography Char"/>
    <w:basedOn w:val="NormalWebChar"/>
    <w:link w:val="EndNoteBibliography"/>
    <w:rsid w:val="00E93399"/>
    <w:rPr>
      <w:rFonts w:ascii="Times New Roman" w:eastAsia="Times New Roman" w:hAnsi="Times New Roman" w:cs="Times New Roman"/>
      <w:noProof/>
      <w:sz w:val="24"/>
      <w:szCs w:val="24"/>
    </w:rPr>
  </w:style>
  <w:style w:type="character" w:styleId="UnresolvedMention">
    <w:name w:val="Unresolved Mention"/>
    <w:basedOn w:val="DefaultParagraphFont"/>
    <w:uiPriority w:val="99"/>
    <w:semiHidden/>
    <w:unhideWhenUsed/>
    <w:rsid w:val="00E933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798174">
      <w:bodyDiv w:val="1"/>
      <w:marLeft w:val="0"/>
      <w:marRight w:val="0"/>
      <w:marTop w:val="0"/>
      <w:marBottom w:val="0"/>
      <w:divBdr>
        <w:top w:val="none" w:sz="0" w:space="0" w:color="auto"/>
        <w:left w:val="none" w:sz="0" w:space="0" w:color="auto"/>
        <w:bottom w:val="none" w:sz="0" w:space="0" w:color="auto"/>
        <w:right w:val="none" w:sz="0" w:space="0" w:color="auto"/>
      </w:divBdr>
    </w:div>
    <w:div w:id="154566401">
      <w:bodyDiv w:val="1"/>
      <w:marLeft w:val="0"/>
      <w:marRight w:val="0"/>
      <w:marTop w:val="0"/>
      <w:marBottom w:val="0"/>
      <w:divBdr>
        <w:top w:val="none" w:sz="0" w:space="0" w:color="auto"/>
        <w:left w:val="none" w:sz="0" w:space="0" w:color="auto"/>
        <w:bottom w:val="none" w:sz="0" w:space="0" w:color="auto"/>
        <w:right w:val="none" w:sz="0" w:space="0" w:color="auto"/>
      </w:divBdr>
    </w:div>
    <w:div w:id="274217535">
      <w:bodyDiv w:val="1"/>
      <w:marLeft w:val="0"/>
      <w:marRight w:val="0"/>
      <w:marTop w:val="0"/>
      <w:marBottom w:val="0"/>
      <w:divBdr>
        <w:top w:val="none" w:sz="0" w:space="0" w:color="auto"/>
        <w:left w:val="none" w:sz="0" w:space="0" w:color="auto"/>
        <w:bottom w:val="none" w:sz="0" w:space="0" w:color="auto"/>
        <w:right w:val="none" w:sz="0" w:space="0" w:color="auto"/>
      </w:divBdr>
    </w:div>
    <w:div w:id="1014646048">
      <w:bodyDiv w:val="1"/>
      <w:marLeft w:val="0"/>
      <w:marRight w:val="0"/>
      <w:marTop w:val="0"/>
      <w:marBottom w:val="0"/>
      <w:divBdr>
        <w:top w:val="none" w:sz="0" w:space="0" w:color="auto"/>
        <w:left w:val="none" w:sz="0" w:space="0" w:color="auto"/>
        <w:bottom w:val="none" w:sz="0" w:space="0" w:color="auto"/>
        <w:right w:val="none" w:sz="0" w:space="0" w:color="auto"/>
      </w:divBdr>
    </w:div>
    <w:div w:id="1273709000">
      <w:bodyDiv w:val="1"/>
      <w:marLeft w:val="0"/>
      <w:marRight w:val="0"/>
      <w:marTop w:val="0"/>
      <w:marBottom w:val="0"/>
      <w:divBdr>
        <w:top w:val="none" w:sz="0" w:space="0" w:color="auto"/>
        <w:left w:val="none" w:sz="0" w:space="0" w:color="auto"/>
        <w:bottom w:val="none" w:sz="0" w:space="0" w:color="auto"/>
        <w:right w:val="none" w:sz="0" w:space="0" w:color="auto"/>
      </w:divBdr>
    </w:div>
    <w:div w:id="1304887956">
      <w:bodyDiv w:val="1"/>
      <w:marLeft w:val="0"/>
      <w:marRight w:val="0"/>
      <w:marTop w:val="0"/>
      <w:marBottom w:val="0"/>
      <w:divBdr>
        <w:top w:val="none" w:sz="0" w:space="0" w:color="auto"/>
        <w:left w:val="none" w:sz="0" w:space="0" w:color="auto"/>
        <w:bottom w:val="none" w:sz="0" w:space="0" w:color="auto"/>
        <w:right w:val="none" w:sz="0" w:space="0" w:color="auto"/>
      </w:divBdr>
    </w:div>
    <w:div w:id="1587225321">
      <w:bodyDiv w:val="1"/>
      <w:marLeft w:val="0"/>
      <w:marRight w:val="0"/>
      <w:marTop w:val="0"/>
      <w:marBottom w:val="0"/>
      <w:divBdr>
        <w:top w:val="none" w:sz="0" w:space="0" w:color="auto"/>
        <w:left w:val="none" w:sz="0" w:space="0" w:color="auto"/>
        <w:bottom w:val="none" w:sz="0" w:space="0" w:color="auto"/>
        <w:right w:val="none" w:sz="0" w:space="0" w:color="auto"/>
      </w:divBdr>
    </w:div>
    <w:div w:id="1630285956">
      <w:bodyDiv w:val="1"/>
      <w:marLeft w:val="0"/>
      <w:marRight w:val="0"/>
      <w:marTop w:val="0"/>
      <w:marBottom w:val="0"/>
      <w:divBdr>
        <w:top w:val="none" w:sz="0" w:space="0" w:color="auto"/>
        <w:left w:val="none" w:sz="0" w:space="0" w:color="auto"/>
        <w:bottom w:val="none" w:sz="0" w:space="0" w:color="auto"/>
        <w:right w:val="none" w:sz="0" w:space="0" w:color="auto"/>
      </w:divBdr>
    </w:div>
    <w:div w:id="1753702240">
      <w:bodyDiv w:val="1"/>
      <w:marLeft w:val="0"/>
      <w:marRight w:val="0"/>
      <w:marTop w:val="0"/>
      <w:marBottom w:val="0"/>
      <w:divBdr>
        <w:top w:val="none" w:sz="0" w:space="0" w:color="auto"/>
        <w:left w:val="none" w:sz="0" w:space="0" w:color="auto"/>
        <w:bottom w:val="none" w:sz="0" w:space="0" w:color="auto"/>
        <w:right w:val="none" w:sz="0" w:space="0" w:color="auto"/>
      </w:divBdr>
    </w:div>
    <w:div w:id="1756785551">
      <w:bodyDiv w:val="1"/>
      <w:marLeft w:val="0"/>
      <w:marRight w:val="0"/>
      <w:marTop w:val="0"/>
      <w:marBottom w:val="0"/>
      <w:divBdr>
        <w:top w:val="none" w:sz="0" w:space="0" w:color="auto"/>
        <w:left w:val="none" w:sz="0" w:space="0" w:color="auto"/>
        <w:bottom w:val="none" w:sz="0" w:space="0" w:color="auto"/>
        <w:right w:val="none" w:sz="0" w:space="0" w:color="auto"/>
      </w:divBdr>
    </w:div>
    <w:div w:id="1930308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erve@utdallas.edu"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mailto:Phillip.Agres@utdallas.edu" TargetMode="External"/><Relationship Id="rId12"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Liang.Han@utdallas.edu" TargetMode="External"/><Relationship Id="rId11" Type="http://schemas.openxmlformats.org/officeDocument/2006/relationships/fontTable" Target="fontTable.xml"/><Relationship Id="rId5" Type="http://schemas.openxmlformats.org/officeDocument/2006/relationships/hyperlink" Target="mailto:mchan@utdallas.edu" TargetMode="External"/><Relationship Id="rId10" Type="http://schemas.openxmlformats.org/officeDocument/2006/relationships/image" Target="media/image2.png"/><Relationship Id="rId4" Type="http://schemas.openxmlformats.org/officeDocument/2006/relationships/hyperlink" Target="mailto:Ju-Chi.Yu@utdallas.edu" TargetMode="Externa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1408</Words>
  <Characters>8028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如淇 游</dc:creator>
  <cp:keywords/>
  <dc:description/>
  <cp:lastModifiedBy>如淇 游</cp:lastModifiedBy>
  <cp:revision>3</cp:revision>
  <dcterms:created xsi:type="dcterms:W3CDTF">2019-12-17T16:35:00Z</dcterms:created>
  <dcterms:modified xsi:type="dcterms:W3CDTF">2019-12-17T16:35:00Z</dcterms:modified>
</cp:coreProperties>
</file>