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13F71041"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r w:rsidR="00F02013">
        <w:rPr>
          <w:color w:val="000000"/>
          <w:sz w:val="22"/>
          <w:szCs w:val="22"/>
        </w:rPr>
        <w:t>Liang Han</w:t>
      </w:r>
      <w:r w:rsidR="002E3F48">
        <w:rPr>
          <w:color w:val="000000"/>
          <w:sz w:val="13"/>
          <w:szCs w:val="13"/>
          <w:vertAlign w:val="superscript"/>
        </w:rPr>
        <w:t>1,</w:t>
      </w:r>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4F1894F3" w:rsidR="006A00AF" w:rsidRPr="007507BA" w:rsidRDefault="006A00AF" w:rsidP="006A00AF">
      <w:pPr>
        <w:pStyle w:val="NormalWeb"/>
        <w:spacing w:before="0" w:beforeAutospacing="0" w:after="0" w:afterAutospacing="0"/>
      </w:pPr>
      <w:r w:rsidRPr="007507BA">
        <w:rPr>
          <w:color w:val="000000"/>
          <w:sz w:val="22"/>
          <w:szCs w:val="22"/>
        </w:rPr>
        <w:t xml:space="preserve">1. School of Behavior and Brain Sciences, </w:t>
      </w:r>
      <w:del w:id="0" w:author="Micaela Chan" w:date="2019-12-17T09:58:00Z">
        <w:r w:rsidRPr="007507BA" w:rsidDel="005435B1">
          <w:rPr>
            <w:color w:val="000000"/>
            <w:sz w:val="22"/>
            <w:szCs w:val="22"/>
          </w:rPr>
          <w:delText xml:space="preserve">the </w:delText>
        </w:r>
      </w:del>
      <w:ins w:id="1" w:author="Micaela Chan" w:date="2019-12-17T09:58:00Z">
        <w:r w:rsidR="005435B1">
          <w:rPr>
            <w:color w:val="000000"/>
            <w:sz w:val="22"/>
            <w:szCs w:val="22"/>
          </w:rPr>
          <w:t>T</w:t>
        </w:r>
        <w:r w:rsidR="005435B1" w:rsidRPr="007507BA">
          <w:rPr>
            <w:color w:val="000000"/>
            <w:sz w:val="22"/>
            <w:szCs w:val="22"/>
          </w:rPr>
          <w:t xml:space="preserve">he </w:t>
        </w:r>
      </w:ins>
      <w:r w:rsidRPr="007507BA">
        <w:rPr>
          <w:color w:val="000000"/>
          <w:sz w:val="22"/>
          <w:szCs w:val="22"/>
        </w:rPr>
        <w:t>University of Texas at Dallas</w:t>
      </w:r>
    </w:p>
    <w:p w14:paraId="7E8A5C72" w14:textId="35328609" w:rsidR="006A00AF" w:rsidRPr="007507BA" w:rsidRDefault="006A00AF" w:rsidP="006A00AF">
      <w:pPr>
        <w:pStyle w:val="NormalWeb"/>
        <w:spacing w:before="0" w:beforeAutospacing="0" w:after="0" w:afterAutospacing="0"/>
      </w:pPr>
      <w:r w:rsidRPr="007507BA">
        <w:rPr>
          <w:color w:val="000000"/>
          <w:sz w:val="22"/>
          <w:szCs w:val="22"/>
        </w:rPr>
        <w:t xml:space="preserve">2. Center </w:t>
      </w:r>
      <w:r w:rsidR="00F07970">
        <w:rPr>
          <w:color w:val="000000"/>
          <w:sz w:val="22"/>
          <w:szCs w:val="22"/>
        </w:rPr>
        <w:t>f</w:t>
      </w:r>
      <w:r w:rsidR="00F02013">
        <w:rPr>
          <w:color w:val="000000"/>
          <w:sz w:val="22"/>
          <w:szCs w:val="22"/>
        </w:rPr>
        <w:t xml:space="preserve">or </w:t>
      </w:r>
      <w:r w:rsidRPr="007507BA">
        <w:rPr>
          <w:color w:val="000000"/>
          <w:sz w:val="22"/>
          <w:szCs w:val="22"/>
        </w:rPr>
        <w:t xml:space="preserve">Vital Longevity, </w:t>
      </w:r>
      <w:del w:id="2" w:author="Micaela Chan" w:date="2019-12-17T09:58:00Z">
        <w:r w:rsidRPr="007507BA" w:rsidDel="005435B1">
          <w:rPr>
            <w:color w:val="000000"/>
            <w:sz w:val="22"/>
            <w:szCs w:val="22"/>
          </w:rPr>
          <w:delText xml:space="preserve">the </w:delText>
        </w:r>
      </w:del>
      <w:ins w:id="3" w:author="Micaela Chan" w:date="2019-12-17T09:58:00Z">
        <w:r w:rsidR="005435B1">
          <w:rPr>
            <w:color w:val="000000"/>
            <w:sz w:val="22"/>
            <w:szCs w:val="22"/>
          </w:rPr>
          <w:t>T</w:t>
        </w:r>
        <w:r w:rsidR="005435B1" w:rsidRPr="007507BA">
          <w:rPr>
            <w:color w:val="000000"/>
            <w:sz w:val="22"/>
            <w:szCs w:val="22"/>
          </w:rPr>
          <w:t xml:space="preserve">he </w:t>
        </w:r>
      </w:ins>
      <w:r w:rsidRPr="007507BA">
        <w:rPr>
          <w:color w:val="000000"/>
          <w:sz w:val="22"/>
          <w:szCs w:val="22"/>
        </w:rPr>
        <w:t>University of Texas at Dallas</w:t>
      </w:r>
    </w:p>
    <w:p w14:paraId="1D097D6C" w14:textId="77777777" w:rsidR="006A00AF" w:rsidRPr="007507BA" w:rsidRDefault="006A00AF" w:rsidP="006A00AF"/>
    <w:p w14:paraId="101D6364" w14:textId="220E92EB" w:rsidR="006A00AF" w:rsidRPr="007507BA" w:rsidRDefault="0065580C" w:rsidP="006A00AF">
      <w:pPr>
        <w:pStyle w:val="NormalWeb"/>
        <w:spacing w:before="0" w:beforeAutospacing="0" w:after="0" w:afterAutospacing="0"/>
      </w:pPr>
      <w:hyperlink r:id="rId5"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9"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565BDDA6" w:rsidR="009B01A5" w:rsidRPr="00DF6C60" w:rsidDel="00B91EC9" w:rsidRDefault="002E63A9">
      <w:pPr>
        <w:pStyle w:val="NormalWeb"/>
        <w:rPr>
          <w:del w:id="4" w:author="如淇 游" w:date="2019-12-17T16:33:00Z"/>
          <w:color w:val="000000"/>
          <w:rPrChange w:id="5" w:author="Herve" w:date="2019-12-17T18:00:00Z">
            <w:rPr>
              <w:del w:id="6" w:author="如淇 游" w:date="2019-12-17T16:33:00Z"/>
              <w:color w:val="000000"/>
              <w:sz w:val="22"/>
              <w:szCs w:val="22"/>
            </w:rPr>
          </w:rPrChange>
        </w:rPr>
      </w:pPr>
      <w:moveToRangeStart w:id="7" w:author="如淇 游" w:date="2019-12-17T15:48:00Z" w:name="move27490142"/>
      <w:moveTo w:id="8" w:author="如淇 游" w:date="2019-12-17T15:48:00Z">
        <w:del w:id="9" w:author="如淇 游" w:date="2019-12-17T15:52:00Z">
          <w:r w:rsidRPr="00DF6C60" w:rsidDel="002E63A9">
            <w:rPr>
              <w:color w:val="000000"/>
              <w:rPrChange w:id="10" w:author="Herve" w:date="2019-12-17T18:00:00Z">
                <w:rPr>
                  <w:color w:val="000000"/>
                  <w:sz w:val="22"/>
                  <w:szCs w:val="22"/>
                </w:rPr>
              </w:rPrChange>
            </w:rPr>
            <w:delText xml:space="preserve">Recent work in </w:delText>
          </w:r>
        </w:del>
        <w:del w:id="11" w:author="如淇 游" w:date="2019-12-17T15:49:00Z">
          <w:r w:rsidRPr="00DF6C60" w:rsidDel="002E63A9">
            <w:rPr>
              <w:color w:val="000000"/>
              <w:rPrChange w:id="12" w:author="Herve" w:date="2019-12-17T18:00:00Z">
                <w:rPr>
                  <w:color w:val="000000"/>
                  <w:sz w:val="22"/>
                  <w:szCs w:val="22"/>
                </w:rPr>
              </w:rPrChange>
            </w:rPr>
            <w:delText xml:space="preserve">rsfMRI </w:delText>
          </w:r>
        </w:del>
        <w:del w:id="13" w:author="如淇 游" w:date="2019-12-17T15:52:00Z">
          <w:r w:rsidRPr="00DF6C60" w:rsidDel="002E63A9">
            <w:rPr>
              <w:color w:val="000000"/>
              <w:rPrChange w:id="14" w:author="Herve" w:date="2019-12-17T18:00:00Z">
                <w:rPr>
                  <w:color w:val="000000"/>
                  <w:sz w:val="22"/>
                  <w:szCs w:val="22"/>
                </w:rPr>
              </w:rPrChange>
            </w:rPr>
            <w:delText>analysis has developed techniques to derive individual-specific parcellations and sub-networks.</w:delText>
          </w:r>
        </w:del>
      </w:moveTo>
      <w:moveToRangeEnd w:id="7"/>
      <w:proofErr w:type="spellStart"/>
      <w:r w:rsidR="007507BA" w:rsidRPr="00DF6C60">
        <w:rPr>
          <w:color w:val="000000"/>
          <w:rPrChange w:id="15" w:author="Herve" w:date="2019-12-17T18:00:00Z">
            <w:rPr>
              <w:color w:val="000000"/>
              <w:sz w:val="22"/>
              <w:szCs w:val="22"/>
            </w:rPr>
          </w:rPrChange>
        </w:rPr>
        <w:t>DiSTATIS</w:t>
      </w:r>
      <w:proofErr w:type="spellEnd"/>
      <w:r w:rsidR="00E93399" w:rsidRPr="00DF6C60">
        <w:rPr>
          <w:color w:val="000000"/>
          <w:rPrChange w:id="16" w:author="Herve" w:date="2019-12-17T18:00:00Z">
            <w:rPr>
              <w:color w:val="000000"/>
              <w:sz w:val="22"/>
              <w:szCs w:val="22"/>
            </w:rPr>
          </w:rPrChange>
        </w:rPr>
        <w:t xml:space="preserve"> </w:t>
      </w:r>
      <w:r w:rsidR="00E93399" w:rsidRPr="00DF6C60">
        <w:rPr>
          <w:color w:val="000000"/>
          <w:rPrChange w:id="17" w:author="Herve" w:date="2019-12-17T18:00:00Z">
            <w:rPr>
              <w:color w:val="000000"/>
              <w:sz w:val="22"/>
              <w:szCs w:val="22"/>
            </w:rPr>
          </w:rPrChange>
        </w:rPr>
        <w:fldChar w:fldCharType="begin"/>
      </w:r>
      <w:r w:rsidR="005A583B" w:rsidRPr="00DF6C60">
        <w:rPr>
          <w:color w:val="000000"/>
          <w:rPrChange w:id="18" w:author="Herve" w:date="2019-12-17T18:00:00Z">
            <w:rPr>
              <w:color w:val="000000"/>
              <w:sz w:val="22"/>
              <w:szCs w:val="22"/>
            </w:rPr>
          </w:rPrChange>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DF6C60">
        <w:rPr>
          <w:color w:val="000000"/>
          <w:rPrChange w:id="19" w:author="Herve" w:date="2019-12-17T18:00:00Z">
            <w:rPr>
              <w:color w:val="000000"/>
              <w:sz w:val="22"/>
              <w:szCs w:val="22"/>
            </w:rPr>
          </w:rPrChange>
        </w:rPr>
        <w:fldChar w:fldCharType="separate"/>
      </w:r>
      <w:r w:rsidR="005A583B" w:rsidRPr="00DF6C60">
        <w:rPr>
          <w:noProof/>
          <w:color w:val="000000"/>
          <w:rPrChange w:id="20" w:author="Herve" w:date="2019-12-17T18:00:00Z">
            <w:rPr>
              <w:noProof/>
              <w:color w:val="000000"/>
              <w:sz w:val="22"/>
              <w:szCs w:val="22"/>
            </w:rPr>
          </w:rPrChange>
        </w:rPr>
        <w:t>(Abdi</w:t>
      </w:r>
      <w:del w:id="21" w:author="Herve" w:date="2019-12-17T17:57:00Z">
        <w:r w:rsidR="005A583B" w:rsidRPr="00DF6C60" w:rsidDel="00693F4F">
          <w:rPr>
            <w:noProof/>
            <w:color w:val="000000"/>
            <w:rPrChange w:id="22" w:author="Herve" w:date="2019-12-17T18:00:00Z">
              <w:rPr>
                <w:noProof/>
                <w:color w:val="000000"/>
                <w:sz w:val="22"/>
                <w:szCs w:val="22"/>
              </w:rPr>
            </w:rPrChange>
          </w:rPr>
          <w:delText>,</w:delText>
        </w:r>
      </w:del>
      <w:r w:rsidR="005A583B" w:rsidRPr="00DF6C60">
        <w:rPr>
          <w:noProof/>
          <w:color w:val="000000"/>
          <w:rPrChange w:id="23" w:author="Herve" w:date="2019-12-17T18:00:00Z">
            <w:rPr>
              <w:noProof/>
              <w:color w:val="000000"/>
              <w:sz w:val="22"/>
              <w:szCs w:val="22"/>
            </w:rPr>
          </w:rPrChange>
        </w:rPr>
        <w:t xml:space="preserve"> et al., 2012)</w:t>
      </w:r>
      <w:r w:rsidR="00E93399" w:rsidRPr="00DF6C60">
        <w:rPr>
          <w:color w:val="000000"/>
          <w:rPrChange w:id="24" w:author="Herve" w:date="2019-12-17T18:00:00Z">
            <w:rPr>
              <w:color w:val="000000"/>
              <w:sz w:val="22"/>
              <w:szCs w:val="22"/>
            </w:rPr>
          </w:rPrChange>
        </w:rPr>
        <w:fldChar w:fldCharType="end"/>
      </w:r>
      <w:r w:rsidR="009B01A5" w:rsidRPr="00DF6C60">
        <w:rPr>
          <w:color w:val="000000"/>
          <w:rPrChange w:id="25" w:author="Herve" w:date="2019-12-17T18:00:00Z">
            <w:rPr>
              <w:color w:val="000000"/>
              <w:sz w:val="22"/>
              <w:szCs w:val="22"/>
            </w:rPr>
          </w:rPrChange>
        </w:rPr>
        <w:t>—</w:t>
      </w:r>
      <w:r w:rsidR="007507BA" w:rsidRPr="00DF6C60">
        <w:rPr>
          <w:color w:val="000000"/>
          <w:rPrChange w:id="26" w:author="Herve" w:date="2019-12-17T18:00:00Z">
            <w:rPr>
              <w:color w:val="000000"/>
              <w:sz w:val="22"/>
              <w:szCs w:val="22"/>
            </w:rPr>
          </w:rPrChange>
        </w:rPr>
        <w:t xml:space="preserve">a three-way multidimensional scaling (MDS)—is used to analyze </w:t>
      </w:r>
      <w:ins w:id="27" w:author="如淇 游" w:date="2019-12-17T15:52:00Z">
        <w:r w:rsidRPr="00DF6C60">
          <w:rPr>
            <w:color w:val="000000"/>
            <w:rPrChange w:id="28" w:author="Herve" w:date="2019-12-17T18:00:00Z">
              <w:rPr>
                <w:color w:val="000000"/>
                <w:sz w:val="22"/>
                <w:szCs w:val="22"/>
              </w:rPr>
            </w:rPrChange>
          </w:rPr>
          <w:t>resting-state functional magnetic resonance imaging (</w:t>
        </w:r>
        <w:proofErr w:type="spellStart"/>
        <w:r w:rsidRPr="00DF6C60">
          <w:rPr>
            <w:color w:val="000000"/>
            <w:rPrChange w:id="29" w:author="Herve" w:date="2019-12-17T18:00:00Z">
              <w:rPr>
                <w:color w:val="000000"/>
                <w:sz w:val="22"/>
                <w:szCs w:val="22"/>
              </w:rPr>
            </w:rPrChange>
          </w:rPr>
          <w:t>rsfMRI</w:t>
        </w:r>
        <w:proofErr w:type="spellEnd"/>
        <w:r w:rsidRPr="00DF6C60">
          <w:rPr>
            <w:color w:val="000000"/>
            <w:rPrChange w:id="30" w:author="Herve" w:date="2019-12-17T18:00:00Z">
              <w:rPr>
                <w:color w:val="000000"/>
                <w:sz w:val="22"/>
                <w:szCs w:val="22"/>
              </w:rPr>
            </w:rPrChange>
          </w:rPr>
          <w:t xml:space="preserve">) </w:t>
        </w:r>
      </w:ins>
      <w:del w:id="31" w:author="如淇 游" w:date="2019-12-17T15:49:00Z">
        <w:r w:rsidR="00985049" w:rsidRPr="00DF6C60" w:rsidDel="002E63A9">
          <w:rPr>
            <w:color w:val="000000"/>
            <w:rPrChange w:id="32" w:author="Herve" w:date="2019-12-17T18:00:00Z">
              <w:rPr>
                <w:color w:val="000000"/>
                <w:sz w:val="22"/>
                <w:szCs w:val="22"/>
              </w:rPr>
            </w:rPrChange>
          </w:rPr>
          <w:delText>resting-state functional magnetic resonance imaging (</w:delText>
        </w:r>
        <w:r w:rsidR="007507BA" w:rsidRPr="00DF6C60" w:rsidDel="002E63A9">
          <w:rPr>
            <w:color w:val="000000"/>
            <w:rPrChange w:id="33" w:author="Herve" w:date="2019-12-17T18:00:00Z">
              <w:rPr>
                <w:color w:val="000000"/>
                <w:sz w:val="22"/>
                <w:szCs w:val="22"/>
              </w:rPr>
            </w:rPrChange>
          </w:rPr>
          <w:delText>rsfMRI</w:delText>
        </w:r>
        <w:r w:rsidR="00985049" w:rsidRPr="00DF6C60" w:rsidDel="002E63A9">
          <w:rPr>
            <w:color w:val="000000"/>
            <w:rPrChange w:id="34" w:author="Herve" w:date="2019-12-17T18:00:00Z">
              <w:rPr>
                <w:color w:val="000000"/>
                <w:sz w:val="22"/>
                <w:szCs w:val="22"/>
              </w:rPr>
            </w:rPrChange>
          </w:rPr>
          <w:delText>)</w:delText>
        </w:r>
        <w:r w:rsidR="007507BA" w:rsidRPr="00DF6C60" w:rsidDel="002E63A9">
          <w:rPr>
            <w:color w:val="000000"/>
            <w:rPrChange w:id="35" w:author="Herve" w:date="2019-12-17T18:00:00Z">
              <w:rPr>
                <w:color w:val="000000"/>
                <w:sz w:val="22"/>
                <w:szCs w:val="22"/>
              </w:rPr>
            </w:rPrChange>
          </w:rPr>
          <w:delText xml:space="preserve"> </w:delText>
        </w:r>
      </w:del>
      <w:r w:rsidR="007507BA" w:rsidRPr="00DF6C60">
        <w:rPr>
          <w:color w:val="000000"/>
          <w:rPrChange w:id="36" w:author="Herve" w:date="2019-12-17T18:00:00Z">
            <w:rPr>
              <w:color w:val="000000"/>
              <w:sz w:val="22"/>
              <w:szCs w:val="22"/>
            </w:rPr>
          </w:rPrChange>
        </w:rPr>
        <w:t xml:space="preserve">data and to visualize the </w:t>
      </w:r>
      <w:ins w:id="37" w:author="Herve" w:date="2019-12-17T17:57:00Z">
        <w:r w:rsidR="00DF6C60" w:rsidRPr="00DF6C60">
          <w:rPr>
            <w:color w:val="000000"/>
            <w:rPrChange w:id="38" w:author="Herve" w:date="2019-12-17T18:00:00Z">
              <w:rPr>
                <w:color w:val="000000"/>
                <w:sz w:val="22"/>
                <w:szCs w:val="22"/>
              </w:rPr>
            </w:rPrChange>
          </w:rPr>
          <w:t xml:space="preserve">pattern of </w:t>
        </w:r>
      </w:ins>
      <w:r w:rsidR="007507BA" w:rsidRPr="00DF6C60">
        <w:rPr>
          <w:color w:val="000000"/>
          <w:rPrChange w:id="39" w:author="Herve" w:date="2019-12-17T18:00:00Z">
            <w:rPr>
              <w:color w:val="000000"/>
              <w:sz w:val="22"/>
              <w:szCs w:val="22"/>
            </w:rPr>
          </w:rPrChange>
        </w:rPr>
        <w:t xml:space="preserve">dissimilarity between networks. These dissimilarities </w:t>
      </w:r>
      <w:r w:rsidR="00410844" w:rsidRPr="00DF6C60">
        <w:rPr>
          <w:color w:val="000000"/>
          <w:rPrChange w:id="40" w:author="Herve" w:date="2019-12-17T18:00:00Z">
            <w:rPr>
              <w:color w:val="000000"/>
              <w:sz w:val="22"/>
              <w:szCs w:val="22"/>
            </w:rPr>
          </w:rPrChange>
        </w:rPr>
        <w:t xml:space="preserve">are </w:t>
      </w:r>
      <w:r w:rsidR="007507BA" w:rsidRPr="00DF6C60">
        <w:rPr>
          <w:color w:val="000000"/>
          <w:rPrChange w:id="41" w:author="Herve" w:date="2019-12-17T18:00:00Z">
            <w:rPr>
              <w:color w:val="000000"/>
              <w:sz w:val="22"/>
              <w:szCs w:val="22"/>
            </w:rPr>
          </w:rPrChange>
        </w:rPr>
        <w:t xml:space="preserve">obtained by analyzing multiple distance matrices that have matching rows and columns (i.e., distinct functional regions in </w:t>
      </w:r>
      <w:proofErr w:type="spellStart"/>
      <w:r w:rsidR="007507BA" w:rsidRPr="00DF6C60">
        <w:rPr>
          <w:color w:val="000000"/>
          <w:rPrChange w:id="42" w:author="Herve" w:date="2019-12-17T18:00:00Z">
            <w:rPr>
              <w:color w:val="000000"/>
              <w:sz w:val="22"/>
              <w:szCs w:val="22"/>
            </w:rPr>
          </w:rPrChange>
        </w:rPr>
        <w:t>rsfMRI</w:t>
      </w:r>
      <w:proofErr w:type="spellEnd"/>
      <w:r w:rsidR="007507BA" w:rsidRPr="00DF6C60">
        <w:rPr>
          <w:color w:val="000000"/>
          <w:rPrChange w:id="43" w:author="Herve" w:date="2019-12-17T18:00:00Z">
            <w:rPr>
              <w:color w:val="000000"/>
              <w:sz w:val="22"/>
              <w:szCs w:val="22"/>
            </w:rPr>
          </w:rPrChange>
        </w:rPr>
        <w:t xml:space="preserve"> analysis). These functional regions</w:t>
      </w:r>
      <w:ins w:id="44" w:author="如淇 游" w:date="2019-12-17T16:24:00Z">
        <w:r w:rsidRPr="00DF6C60">
          <w:rPr>
            <w:color w:val="000000"/>
            <w:rPrChange w:id="45" w:author="Herve" w:date="2019-12-17T18:00:00Z">
              <w:rPr>
                <w:color w:val="000000"/>
                <w:sz w:val="22"/>
                <w:szCs w:val="22"/>
              </w:rPr>
            </w:rPrChange>
          </w:rPr>
          <w:t>,</w:t>
        </w:r>
      </w:ins>
      <w:r w:rsidR="007507BA" w:rsidRPr="00DF6C60">
        <w:rPr>
          <w:color w:val="000000"/>
          <w:rPrChange w:id="46" w:author="Herve" w:date="2019-12-17T18:00:00Z">
            <w:rPr>
              <w:color w:val="000000"/>
              <w:sz w:val="22"/>
              <w:szCs w:val="22"/>
            </w:rPr>
          </w:rPrChange>
        </w:rPr>
        <w:t xml:space="preserve"> </w:t>
      </w:r>
      <w:del w:id="47" w:author="如淇 游" w:date="2019-12-17T16:24:00Z">
        <w:r w:rsidR="007507BA" w:rsidRPr="00DF6C60" w:rsidDel="002E63A9">
          <w:rPr>
            <w:color w:val="000000"/>
            <w:rPrChange w:id="48" w:author="Herve" w:date="2019-12-17T18:00:00Z">
              <w:rPr>
                <w:color w:val="000000"/>
                <w:sz w:val="22"/>
                <w:szCs w:val="22"/>
              </w:rPr>
            </w:rPrChange>
          </w:rPr>
          <w:delText xml:space="preserve">are </w:delText>
        </w:r>
      </w:del>
      <w:r w:rsidR="007507BA" w:rsidRPr="00DF6C60">
        <w:rPr>
          <w:color w:val="000000"/>
          <w:rPrChange w:id="49" w:author="Herve" w:date="2019-12-17T18:00:00Z">
            <w:rPr>
              <w:color w:val="000000"/>
              <w:sz w:val="22"/>
              <w:szCs w:val="22"/>
            </w:rPr>
          </w:rPrChange>
        </w:rPr>
        <w:t>referred to as parcels or networks</w:t>
      </w:r>
      <w:ins w:id="50" w:author="如淇 游" w:date="2019-12-17T15:49:00Z">
        <w:r w:rsidRPr="00DF6C60">
          <w:rPr>
            <w:color w:val="000000"/>
            <w:rPrChange w:id="51" w:author="Herve" w:date="2019-12-17T18:00:00Z">
              <w:rPr>
                <w:color w:val="000000"/>
                <w:sz w:val="22"/>
                <w:szCs w:val="22"/>
              </w:rPr>
            </w:rPrChange>
          </w:rPr>
          <w:t>,</w:t>
        </w:r>
      </w:ins>
      <w:del w:id="52" w:author="如淇 游" w:date="2019-12-17T15:49:00Z">
        <w:r w:rsidR="00410844" w:rsidRPr="00DF6C60" w:rsidDel="002E63A9">
          <w:rPr>
            <w:color w:val="000000"/>
            <w:rPrChange w:id="53" w:author="Herve" w:date="2019-12-17T18:00:00Z">
              <w:rPr>
                <w:color w:val="000000"/>
                <w:sz w:val="22"/>
                <w:szCs w:val="22"/>
              </w:rPr>
            </w:rPrChange>
          </w:rPr>
          <w:delText>,</w:delText>
        </w:r>
      </w:del>
      <w:r w:rsidR="007507BA" w:rsidRPr="00DF6C60">
        <w:rPr>
          <w:color w:val="000000"/>
          <w:rPrChange w:id="54" w:author="Herve" w:date="2019-12-17T18:00:00Z">
            <w:rPr>
              <w:color w:val="000000"/>
              <w:sz w:val="22"/>
              <w:szCs w:val="22"/>
            </w:rPr>
          </w:rPrChange>
        </w:rPr>
        <w:t xml:space="preserve"> </w:t>
      </w:r>
      <w:del w:id="55" w:author="如淇 游" w:date="2019-12-17T16:24:00Z">
        <w:r w:rsidR="007507BA" w:rsidRPr="00DF6C60" w:rsidDel="002E63A9">
          <w:rPr>
            <w:color w:val="000000"/>
            <w:rPrChange w:id="56" w:author="Herve" w:date="2019-12-17T18:00:00Z">
              <w:rPr>
                <w:color w:val="000000"/>
                <w:sz w:val="22"/>
                <w:szCs w:val="22"/>
              </w:rPr>
            </w:rPrChange>
          </w:rPr>
          <w:delText xml:space="preserve">and </w:delText>
        </w:r>
      </w:del>
      <w:r w:rsidR="007507BA" w:rsidRPr="00DF6C60">
        <w:rPr>
          <w:color w:val="000000"/>
          <w:rPrChange w:id="57" w:author="Herve" w:date="2019-12-17T18:00:00Z">
            <w:rPr>
              <w:color w:val="000000"/>
              <w:sz w:val="22"/>
              <w:szCs w:val="22"/>
            </w:rPr>
          </w:rPrChange>
        </w:rPr>
        <w:t xml:space="preserve">are usually derived from a shared template onto which all data are mapped. However, using a shared template </w:t>
      </w:r>
      <w:del w:id="58" w:author="如淇 游" w:date="2019-12-17T15:51:00Z">
        <w:r w:rsidR="004828C5" w:rsidRPr="00DF6C60" w:rsidDel="002E63A9">
          <w:rPr>
            <w:color w:val="000000"/>
            <w:rPrChange w:id="59" w:author="Herve" w:date="2019-12-17T18:00:00Z">
              <w:rPr>
                <w:color w:val="000000"/>
                <w:sz w:val="22"/>
                <w:szCs w:val="22"/>
              </w:rPr>
            </w:rPrChange>
          </w:rPr>
          <w:delText xml:space="preserve">from a particular </w:delText>
        </w:r>
        <w:r w:rsidR="009319C0" w:rsidRPr="00DF6C60" w:rsidDel="002E63A9">
          <w:rPr>
            <w:color w:val="000000"/>
            <w:rPrChange w:id="60" w:author="Herve" w:date="2019-12-17T18:00:00Z">
              <w:rPr>
                <w:color w:val="000000"/>
                <w:sz w:val="22"/>
                <w:szCs w:val="22"/>
              </w:rPr>
            </w:rPrChange>
          </w:rPr>
          <w:delText>group</w:delText>
        </w:r>
        <w:r w:rsidR="004828C5" w:rsidRPr="00DF6C60" w:rsidDel="002E63A9">
          <w:rPr>
            <w:color w:val="000000"/>
            <w:rPrChange w:id="61" w:author="Herve" w:date="2019-12-17T18:00:00Z">
              <w:rPr>
                <w:color w:val="000000"/>
                <w:sz w:val="22"/>
                <w:szCs w:val="22"/>
              </w:rPr>
            </w:rPrChange>
          </w:rPr>
          <w:delText xml:space="preserve"> </w:delText>
        </w:r>
      </w:del>
      <w:r w:rsidR="007507BA" w:rsidRPr="00DF6C60">
        <w:rPr>
          <w:color w:val="000000"/>
          <w:rPrChange w:id="62" w:author="Herve" w:date="2019-12-17T18:00:00Z">
            <w:rPr>
              <w:color w:val="000000"/>
              <w:sz w:val="22"/>
              <w:szCs w:val="22"/>
            </w:rPr>
          </w:rPrChange>
        </w:rPr>
        <w:t xml:space="preserve">could bias results against participants that vary greater from this template, and this issue is particularly problematic amongst participants with diverse brain structures and functions (e.g., elderly, lesion patients, children). For such participants, the optimal parcellation </w:t>
      </w:r>
      <w:del w:id="63" w:author="如淇 游" w:date="2019-12-17T16:02:00Z">
        <w:r w:rsidR="007507BA" w:rsidRPr="00DF6C60" w:rsidDel="002E63A9">
          <w:rPr>
            <w:color w:val="000000"/>
            <w:rPrChange w:id="64" w:author="Herve" w:date="2019-12-17T18:00:00Z">
              <w:rPr>
                <w:color w:val="000000"/>
                <w:sz w:val="22"/>
                <w:szCs w:val="22"/>
              </w:rPr>
            </w:rPrChange>
          </w:rPr>
          <w:delText>would be the one that</w:delText>
        </w:r>
      </w:del>
      <w:ins w:id="65" w:author="如淇 游" w:date="2019-12-17T16:02:00Z">
        <w:r w:rsidRPr="00DF6C60">
          <w:rPr>
            <w:color w:val="000000"/>
            <w:rPrChange w:id="66" w:author="Herve" w:date="2019-12-17T18:00:00Z">
              <w:rPr>
                <w:color w:val="000000"/>
                <w:sz w:val="22"/>
                <w:szCs w:val="22"/>
              </w:rPr>
            </w:rPrChange>
          </w:rPr>
          <w:t>should</w:t>
        </w:r>
      </w:ins>
      <w:r w:rsidR="007507BA" w:rsidRPr="00DF6C60">
        <w:rPr>
          <w:color w:val="000000"/>
          <w:rPrChange w:id="67" w:author="Herve" w:date="2019-12-17T18:00:00Z">
            <w:rPr>
              <w:color w:val="000000"/>
              <w:sz w:val="22"/>
              <w:szCs w:val="22"/>
            </w:rPr>
          </w:rPrChange>
        </w:rPr>
        <w:t xml:space="preserve"> maximize</w:t>
      </w:r>
      <w:del w:id="68" w:author="如淇 游" w:date="2019-12-17T16:02:00Z">
        <w:r w:rsidR="007507BA" w:rsidRPr="00DF6C60" w:rsidDel="002E63A9">
          <w:rPr>
            <w:color w:val="000000"/>
            <w:rPrChange w:id="69" w:author="Herve" w:date="2019-12-17T18:00:00Z">
              <w:rPr>
                <w:color w:val="000000"/>
                <w:sz w:val="22"/>
                <w:szCs w:val="22"/>
              </w:rPr>
            </w:rPrChange>
          </w:rPr>
          <w:delText>s</w:delText>
        </w:r>
      </w:del>
      <w:r w:rsidR="007507BA" w:rsidRPr="00DF6C60">
        <w:rPr>
          <w:color w:val="000000"/>
          <w:rPrChange w:id="70" w:author="Herve" w:date="2019-12-17T18:00:00Z">
            <w:rPr>
              <w:color w:val="000000"/>
              <w:sz w:val="22"/>
              <w:szCs w:val="22"/>
            </w:rPr>
          </w:rPrChange>
        </w:rPr>
        <w:t xml:space="preserve"> the homogeneity of the signal within each parcel region and of each participant. </w:t>
      </w:r>
      <w:ins w:id="71" w:author="如淇 游" w:date="2019-12-17T16:03:00Z">
        <w:r w:rsidRPr="00DF6C60">
          <w:rPr>
            <w:color w:val="000000"/>
            <w:rPrChange w:id="72" w:author="Herve" w:date="2019-12-17T18:00:00Z">
              <w:rPr>
                <w:color w:val="000000"/>
                <w:sz w:val="22"/>
                <w:szCs w:val="22"/>
              </w:rPr>
            </w:rPrChange>
          </w:rPr>
          <w:t>Therefore</w:t>
        </w:r>
      </w:ins>
      <w:ins w:id="73" w:author="如淇 游" w:date="2019-12-17T15:56:00Z">
        <w:r w:rsidRPr="00DF6C60">
          <w:rPr>
            <w:color w:val="000000"/>
            <w:rPrChange w:id="74" w:author="Herve" w:date="2019-12-17T18:00:00Z">
              <w:rPr>
                <w:color w:val="000000"/>
                <w:sz w:val="22"/>
                <w:szCs w:val="22"/>
              </w:rPr>
            </w:rPrChange>
          </w:rPr>
          <w:t>, r</w:t>
        </w:r>
      </w:ins>
      <w:ins w:id="75" w:author="如淇 游" w:date="2019-12-17T15:52:00Z">
        <w:r w:rsidRPr="00DF6C60">
          <w:rPr>
            <w:color w:val="000000"/>
            <w:rPrChange w:id="76" w:author="Herve" w:date="2019-12-17T18:00:00Z">
              <w:rPr>
                <w:color w:val="000000"/>
                <w:sz w:val="22"/>
                <w:szCs w:val="22"/>
              </w:rPr>
            </w:rPrChange>
          </w:rPr>
          <w:t xml:space="preserve">ecent work in </w:t>
        </w:r>
      </w:ins>
      <w:proofErr w:type="spellStart"/>
      <w:ins w:id="77" w:author="如淇 游" w:date="2019-12-17T15:53:00Z">
        <w:r w:rsidRPr="00DF6C60">
          <w:rPr>
            <w:color w:val="000000"/>
            <w:rPrChange w:id="78" w:author="Herve" w:date="2019-12-17T18:00:00Z">
              <w:rPr>
                <w:color w:val="000000"/>
                <w:sz w:val="22"/>
                <w:szCs w:val="22"/>
              </w:rPr>
            </w:rPrChange>
          </w:rPr>
          <w:t>rsfMRI</w:t>
        </w:r>
        <w:proofErr w:type="spellEnd"/>
        <w:r w:rsidRPr="00DF6C60">
          <w:rPr>
            <w:color w:val="000000"/>
            <w:rPrChange w:id="79" w:author="Herve" w:date="2019-12-17T18:00:00Z">
              <w:rPr>
                <w:color w:val="000000"/>
                <w:sz w:val="22"/>
                <w:szCs w:val="22"/>
              </w:rPr>
            </w:rPrChange>
          </w:rPr>
          <w:t xml:space="preserve"> </w:t>
        </w:r>
      </w:ins>
      <w:ins w:id="80" w:author="如淇 游" w:date="2019-12-17T15:52:00Z">
        <w:r w:rsidRPr="00DF6C60">
          <w:rPr>
            <w:color w:val="000000"/>
            <w:rPrChange w:id="81" w:author="Herve" w:date="2019-12-17T18:00:00Z">
              <w:rPr>
                <w:color w:val="000000"/>
                <w:sz w:val="22"/>
                <w:szCs w:val="22"/>
              </w:rPr>
            </w:rPrChange>
          </w:rPr>
          <w:t>analysis has developed techniques to derive individual-specific parcellations and sub-networks</w:t>
        </w:r>
      </w:ins>
      <w:ins w:id="82" w:author="如淇 游" w:date="2019-12-17T16:04:00Z">
        <w:r w:rsidRPr="00DF6C60">
          <w:rPr>
            <w:color w:val="000000"/>
            <w:rPrChange w:id="83" w:author="Herve" w:date="2019-12-17T18:00:00Z">
              <w:rPr>
                <w:color w:val="000000"/>
                <w:sz w:val="22"/>
                <w:szCs w:val="22"/>
              </w:rPr>
            </w:rPrChange>
          </w:rPr>
          <w:t>; t</w:t>
        </w:r>
      </w:ins>
      <w:moveFromRangeStart w:id="84" w:author="如淇 游" w:date="2019-12-17T15:48:00Z" w:name="move27490142"/>
      <w:moveFrom w:id="85" w:author="如淇 游" w:date="2019-12-17T15:48:00Z">
        <w:r w:rsidR="00410844" w:rsidRPr="00DF6C60" w:rsidDel="002E63A9">
          <w:rPr>
            <w:color w:val="000000"/>
            <w:rPrChange w:id="86" w:author="Herve" w:date="2019-12-17T18:00:00Z">
              <w:rPr>
                <w:color w:val="000000"/>
                <w:sz w:val="22"/>
                <w:szCs w:val="22"/>
              </w:rPr>
            </w:rPrChange>
          </w:rPr>
          <w:t xml:space="preserve">Recent work in rsfMRI analysis </w:t>
        </w:r>
        <w:r w:rsidR="00985049" w:rsidRPr="00DF6C60" w:rsidDel="002E63A9">
          <w:rPr>
            <w:color w:val="000000"/>
            <w:rPrChange w:id="87" w:author="Herve" w:date="2019-12-17T18:00:00Z">
              <w:rPr>
                <w:color w:val="000000"/>
                <w:sz w:val="22"/>
                <w:szCs w:val="22"/>
              </w:rPr>
            </w:rPrChange>
          </w:rPr>
          <w:t>has developed techniques to derive</w:t>
        </w:r>
        <w:r w:rsidR="00410844" w:rsidRPr="00DF6C60" w:rsidDel="002E63A9">
          <w:rPr>
            <w:color w:val="000000"/>
            <w:rPrChange w:id="88" w:author="Herve" w:date="2019-12-17T18:00:00Z">
              <w:rPr>
                <w:color w:val="000000"/>
                <w:sz w:val="22"/>
                <w:szCs w:val="22"/>
              </w:rPr>
            </w:rPrChange>
          </w:rPr>
          <w:t xml:space="preserve"> individual-specific parcellations and sub-n</w:t>
        </w:r>
        <w:del w:id="89" w:author="如淇 游" w:date="2019-12-17T16:03:00Z">
          <w:r w:rsidR="00410844" w:rsidRPr="00DF6C60" w:rsidDel="002E63A9">
            <w:rPr>
              <w:color w:val="000000"/>
              <w:rPrChange w:id="90" w:author="Herve" w:date="2019-12-17T18:00:00Z">
                <w:rPr>
                  <w:color w:val="000000"/>
                  <w:sz w:val="22"/>
                  <w:szCs w:val="22"/>
                </w:rPr>
              </w:rPrChange>
            </w:rPr>
            <w:delText>etworks.</w:delText>
          </w:r>
          <w:r w:rsidR="00985049" w:rsidRPr="00DF6C60" w:rsidDel="002E63A9">
            <w:rPr>
              <w:color w:val="000000"/>
              <w:rPrChange w:id="91" w:author="Herve" w:date="2019-12-17T18:00:00Z">
                <w:rPr>
                  <w:color w:val="000000"/>
                  <w:sz w:val="22"/>
                  <w:szCs w:val="22"/>
                </w:rPr>
              </w:rPrChange>
            </w:rPr>
            <w:delText xml:space="preserve"> </w:delText>
          </w:r>
        </w:del>
      </w:moveFrom>
      <w:moveFromRangeEnd w:id="84"/>
      <w:del w:id="92" w:author="如淇 游" w:date="2019-12-17T16:03:00Z">
        <w:r w:rsidR="007507BA" w:rsidRPr="00DF6C60" w:rsidDel="002E63A9">
          <w:rPr>
            <w:color w:val="000000"/>
            <w:rPrChange w:id="93" w:author="Herve" w:date="2019-12-17T18:00:00Z">
              <w:rPr>
                <w:color w:val="000000"/>
                <w:sz w:val="22"/>
                <w:szCs w:val="22"/>
              </w:rPr>
            </w:rPrChange>
          </w:rPr>
          <w:delText>Thus, t</w:delText>
        </w:r>
      </w:del>
      <w:r w:rsidR="007507BA" w:rsidRPr="00DF6C60">
        <w:rPr>
          <w:color w:val="000000"/>
          <w:rPrChange w:id="94" w:author="Herve" w:date="2019-12-17T18:00:00Z">
            <w:rPr>
              <w:color w:val="000000"/>
              <w:sz w:val="22"/>
              <w:szCs w:val="22"/>
            </w:rPr>
          </w:rPrChange>
        </w:rPr>
        <w:t xml:space="preserve">he goal of this project is to propose a multivariate approach that accommodates </w:t>
      </w:r>
      <w:ins w:id="95" w:author="如淇 游" w:date="2019-12-17T15:57:00Z">
        <w:r w:rsidRPr="00DF6C60">
          <w:rPr>
            <w:color w:val="000000"/>
            <w:rPrChange w:id="96" w:author="Herve" w:date="2019-12-17T18:00:00Z">
              <w:rPr>
                <w:color w:val="000000"/>
                <w:sz w:val="22"/>
                <w:szCs w:val="22"/>
              </w:rPr>
            </w:rPrChange>
          </w:rPr>
          <w:t>su</w:t>
        </w:r>
      </w:ins>
      <w:ins w:id="97" w:author="如淇 游" w:date="2019-12-17T15:58:00Z">
        <w:r w:rsidRPr="00DF6C60">
          <w:rPr>
            <w:color w:val="000000"/>
            <w:rPrChange w:id="98" w:author="Herve" w:date="2019-12-17T18:00:00Z">
              <w:rPr>
                <w:color w:val="000000"/>
                <w:sz w:val="22"/>
                <w:szCs w:val="22"/>
              </w:rPr>
            </w:rPrChange>
          </w:rPr>
          <w:t xml:space="preserve">ch parcellation which allows </w:t>
        </w:r>
      </w:ins>
      <w:r w:rsidR="007507BA" w:rsidRPr="00DF6C60">
        <w:rPr>
          <w:color w:val="000000"/>
          <w:rPrChange w:id="99" w:author="Herve" w:date="2019-12-17T18:00:00Z">
            <w:rPr>
              <w:color w:val="000000"/>
              <w:sz w:val="22"/>
              <w:szCs w:val="22"/>
            </w:rPr>
          </w:rPrChange>
        </w:rPr>
        <w:t xml:space="preserve">differing parcel numbers and organization across </w:t>
      </w:r>
      <w:r w:rsidR="00DC1546" w:rsidRPr="00DF6C60">
        <w:rPr>
          <w:color w:val="000000"/>
          <w:rPrChange w:id="100" w:author="Herve" w:date="2019-12-17T18:00:00Z">
            <w:rPr>
              <w:color w:val="000000"/>
              <w:sz w:val="22"/>
              <w:szCs w:val="22"/>
            </w:rPr>
          </w:rPrChange>
        </w:rPr>
        <w:t>participants</w:t>
      </w:r>
      <w:r w:rsidR="007507BA" w:rsidRPr="00DF6C60">
        <w:rPr>
          <w:color w:val="000000"/>
          <w:rPrChange w:id="101" w:author="Herve" w:date="2019-12-17T18:00:00Z">
            <w:rPr>
              <w:color w:val="000000"/>
              <w:sz w:val="22"/>
              <w:szCs w:val="22"/>
            </w:rPr>
          </w:rPrChange>
        </w:rPr>
        <w:t>.</w:t>
      </w:r>
    </w:p>
    <w:p w14:paraId="3C688EA7" w14:textId="57313070" w:rsidR="007507BA" w:rsidRPr="00DF6C60" w:rsidRDefault="007507BA">
      <w:pPr>
        <w:pStyle w:val="NormalWeb"/>
        <w:pPrChange w:id="102" w:author="如淇 游" w:date="2019-12-17T16:33:00Z">
          <w:pPr/>
        </w:pPrChange>
      </w:pPr>
      <w:del w:id="103" w:author="如淇 游" w:date="2019-12-17T16:33:00Z">
        <w:r w:rsidRPr="00DF6C60" w:rsidDel="00B91EC9">
          <w:rPr>
            <w:b/>
            <w:bCs/>
            <w:color w:val="000000"/>
            <w:rPrChange w:id="104" w:author="Herve" w:date="2019-12-17T18:00:00Z">
              <w:rPr>
                <w:b/>
                <w:bCs/>
                <w:color w:val="000000"/>
                <w:sz w:val="22"/>
                <w:szCs w:val="22"/>
              </w:rPr>
            </w:rPrChange>
          </w:rPr>
          <w:delText>Methods</w:delText>
        </w:r>
      </w:del>
    </w:p>
    <w:p w14:paraId="7CD00335" w14:textId="2CB39450" w:rsidR="00F15AA4" w:rsidRPr="00DF6C60" w:rsidRDefault="007507BA" w:rsidP="002E63A9">
      <w:pPr>
        <w:pStyle w:val="NormalWeb"/>
        <w:rPr>
          <w:b/>
          <w:color w:val="000000"/>
          <w:rPrChange w:id="105" w:author="Herve" w:date="2019-12-17T18:00:00Z">
            <w:rPr>
              <w:b/>
              <w:color w:val="000000"/>
              <w:sz w:val="22"/>
              <w:szCs w:val="22"/>
            </w:rPr>
          </w:rPrChange>
        </w:rPr>
      </w:pPr>
      <w:r w:rsidRPr="00DF6C60">
        <w:rPr>
          <w:color w:val="000000"/>
          <w:rPrChange w:id="106" w:author="Herve" w:date="2019-12-17T18:00:00Z">
            <w:rPr>
              <w:color w:val="000000"/>
              <w:sz w:val="22"/>
              <w:szCs w:val="22"/>
            </w:rPr>
          </w:rPrChange>
        </w:rPr>
        <w:t>The proposed multivariate approac</w:t>
      </w:r>
      <w:r w:rsidR="008A6F36" w:rsidRPr="00DF6C60">
        <w:rPr>
          <w:color w:val="000000"/>
          <w:rPrChange w:id="107" w:author="Herve" w:date="2019-12-17T18:00:00Z">
            <w:rPr>
              <w:color w:val="000000"/>
              <w:sz w:val="22"/>
              <w:szCs w:val="22"/>
            </w:rPr>
          </w:rPrChange>
        </w:rPr>
        <w:t xml:space="preserve">h </w:t>
      </w:r>
      <w:r w:rsidRPr="00DF6C60">
        <w:rPr>
          <w:color w:val="000000"/>
          <w:rPrChange w:id="108" w:author="Herve" w:date="2019-12-17T18:00:00Z">
            <w:rPr>
              <w:color w:val="000000"/>
              <w:sz w:val="22"/>
              <w:szCs w:val="22"/>
            </w:rPr>
          </w:rPrChange>
        </w:rPr>
        <w:t xml:space="preserve">first extracts the upper-triangle of the connectivity matrix of each participant session </w:t>
      </w:r>
      <w:r w:rsidR="00F55C8A" w:rsidRPr="00DF6C60">
        <w:rPr>
          <w:color w:val="000000"/>
          <w:rPrChange w:id="109" w:author="Herve" w:date="2019-12-17T18:00:00Z">
            <w:rPr>
              <w:color w:val="000000"/>
              <w:sz w:val="22"/>
              <w:szCs w:val="22"/>
            </w:rPr>
          </w:rPrChange>
        </w:rPr>
        <w:t xml:space="preserve">(Fig. 1A) </w:t>
      </w:r>
      <w:r w:rsidRPr="00DF6C60">
        <w:rPr>
          <w:color w:val="000000"/>
          <w:rPrChange w:id="110" w:author="Herve" w:date="2019-12-17T18:00:00Z">
            <w:rPr>
              <w:color w:val="000000"/>
              <w:sz w:val="22"/>
              <w:szCs w:val="22"/>
            </w:rPr>
          </w:rPrChange>
        </w:rPr>
        <w:t>and vectorize</w:t>
      </w:r>
      <w:r w:rsidR="00417244" w:rsidRPr="00DF6C60">
        <w:rPr>
          <w:color w:val="000000"/>
          <w:rPrChange w:id="111" w:author="Herve" w:date="2019-12-17T18:00:00Z">
            <w:rPr>
              <w:color w:val="000000"/>
              <w:sz w:val="22"/>
              <w:szCs w:val="22"/>
            </w:rPr>
          </w:rPrChange>
        </w:rPr>
        <w:t>s</w:t>
      </w:r>
      <w:r w:rsidRPr="00DF6C60">
        <w:rPr>
          <w:color w:val="000000"/>
          <w:rPrChange w:id="112" w:author="Herve" w:date="2019-12-17T18:00:00Z">
            <w:rPr>
              <w:color w:val="000000"/>
              <w:sz w:val="22"/>
              <w:szCs w:val="22"/>
            </w:rPr>
          </w:rPrChange>
        </w:rPr>
        <w:t xml:space="preserve"> it to form the rows of a data table. Sessions from the same participant are stacked to form a</w:t>
      </w:r>
      <w:r w:rsidR="00E217AE" w:rsidRPr="00DF6C60">
        <w:rPr>
          <w:color w:val="000000"/>
          <w:rPrChange w:id="113" w:author="Herve" w:date="2019-12-17T18:00:00Z">
            <w:rPr>
              <w:color w:val="000000"/>
              <w:sz w:val="22"/>
              <w:szCs w:val="22"/>
            </w:rPr>
          </w:rPrChange>
        </w:rPr>
        <w:t xml:space="preserve"> block of</w:t>
      </w:r>
      <w:r w:rsidRPr="00DF6C60">
        <w:rPr>
          <w:color w:val="000000"/>
          <w:rPrChange w:id="114" w:author="Herve" w:date="2019-12-17T18:00:00Z">
            <w:rPr>
              <w:color w:val="000000"/>
              <w:sz w:val="22"/>
              <w:szCs w:val="22"/>
            </w:rPr>
          </w:rPrChange>
        </w:rPr>
        <w:t xml:space="preserve"> column</w:t>
      </w:r>
      <w:r w:rsidR="00E217AE" w:rsidRPr="00DF6C60">
        <w:rPr>
          <w:color w:val="000000"/>
          <w:rPrChange w:id="115" w:author="Herve" w:date="2019-12-17T18:00:00Z">
            <w:rPr>
              <w:color w:val="000000"/>
              <w:sz w:val="22"/>
              <w:szCs w:val="22"/>
            </w:rPr>
          </w:rPrChange>
        </w:rPr>
        <w:t>s</w:t>
      </w:r>
      <w:r w:rsidRPr="00DF6C60">
        <w:rPr>
          <w:color w:val="000000"/>
          <w:rPrChange w:id="116" w:author="Herve" w:date="2019-12-17T18:00:00Z">
            <w:rPr>
              <w:color w:val="000000"/>
              <w:sz w:val="22"/>
              <w:szCs w:val="22"/>
            </w:rPr>
          </w:rPrChange>
        </w:rPr>
        <w:t>. Each participant's block is placed adjacent to one another to form the final data table, where the rows are session</w:t>
      </w:r>
      <w:r w:rsidR="00417244" w:rsidRPr="00DF6C60">
        <w:rPr>
          <w:color w:val="000000"/>
          <w:rPrChange w:id="117" w:author="Herve" w:date="2019-12-17T18:00:00Z">
            <w:rPr>
              <w:color w:val="000000"/>
              <w:sz w:val="22"/>
              <w:szCs w:val="22"/>
            </w:rPr>
          </w:rPrChange>
        </w:rPr>
        <w:t>s</w:t>
      </w:r>
      <w:r w:rsidRPr="00DF6C60">
        <w:rPr>
          <w:color w:val="000000"/>
          <w:rPrChange w:id="118" w:author="Herve" w:date="2019-12-17T18:00:00Z">
            <w:rPr>
              <w:color w:val="000000"/>
              <w:sz w:val="22"/>
              <w:szCs w:val="22"/>
            </w:rPr>
          </w:rPrChange>
        </w:rPr>
        <w:t xml:space="preserve"> and the columns are network edges</w:t>
      </w:r>
      <w:r w:rsidR="00F55C8A" w:rsidRPr="00DF6C60">
        <w:rPr>
          <w:color w:val="000000"/>
          <w:rPrChange w:id="119" w:author="Herve" w:date="2019-12-17T18:00:00Z">
            <w:rPr>
              <w:color w:val="000000"/>
              <w:sz w:val="22"/>
              <w:szCs w:val="22"/>
            </w:rPr>
          </w:rPrChange>
        </w:rPr>
        <w:t xml:space="preserve"> (Fig. 1B)</w:t>
      </w:r>
      <w:r w:rsidRPr="00DF6C60">
        <w:rPr>
          <w:color w:val="000000"/>
          <w:rPrChange w:id="120" w:author="Herve" w:date="2019-12-17T18:00:00Z">
            <w:rPr>
              <w:color w:val="000000"/>
              <w:sz w:val="22"/>
              <w:szCs w:val="22"/>
            </w:rPr>
          </w:rPrChange>
        </w:rPr>
        <w:t>. Next, hierarchical multiple factor analysis</w:t>
      </w:r>
      <w:r w:rsidR="009B01A5" w:rsidRPr="00DF6C60">
        <w:rPr>
          <w:color w:val="000000"/>
          <w:rPrChange w:id="121" w:author="Herve" w:date="2019-12-17T18:00:00Z">
            <w:rPr>
              <w:color w:val="000000"/>
              <w:sz w:val="22"/>
              <w:szCs w:val="22"/>
            </w:rPr>
          </w:rPrChange>
        </w:rPr>
        <w:t xml:space="preserve"> </w:t>
      </w:r>
      <w:r w:rsidR="00F55C8A" w:rsidRPr="00DF6C60">
        <w:rPr>
          <w:color w:val="000000"/>
          <w:rPrChange w:id="122" w:author="Herve" w:date="2019-12-17T18:00:00Z">
            <w:rPr>
              <w:color w:val="000000"/>
              <w:sz w:val="22"/>
              <w:szCs w:val="22"/>
            </w:rPr>
          </w:rPrChange>
        </w:rPr>
        <w:t xml:space="preserve">(Fig. 1C) </w:t>
      </w:r>
      <w:r w:rsidR="00E93399" w:rsidRPr="00DF6C60">
        <w:rPr>
          <w:color w:val="000000"/>
          <w:rPrChange w:id="123" w:author="Herve" w:date="2019-12-17T18:00:00Z">
            <w:rPr>
              <w:color w:val="000000"/>
              <w:sz w:val="22"/>
              <w:szCs w:val="22"/>
            </w:rPr>
          </w:rPrChange>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sidRPr="00DF6C60">
        <w:rPr>
          <w:color w:val="000000"/>
          <w:rPrChange w:id="124" w:author="Herve" w:date="2019-12-17T18:00:00Z">
            <w:rPr>
              <w:color w:val="000000"/>
              <w:sz w:val="22"/>
              <w:szCs w:val="22"/>
            </w:rPr>
          </w:rPrChange>
        </w:rPr>
        <w:instrText xml:space="preserve"> ADDIN EN.CITE </w:instrText>
      </w:r>
      <w:r w:rsidR="00F85C3C" w:rsidRPr="00DF6C60">
        <w:rPr>
          <w:color w:val="000000"/>
          <w:rPrChange w:id="125" w:author="Herve" w:date="2019-12-17T18:00:00Z">
            <w:rPr>
              <w:color w:val="000000"/>
              <w:sz w:val="22"/>
              <w:szCs w:val="22"/>
            </w:rPr>
          </w:rPrChange>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sidRPr="00DF6C60">
        <w:rPr>
          <w:color w:val="000000"/>
          <w:rPrChange w:id="126" w:author="Herve" w:date="2019-12-17T18:00:00Z">
            <w:rPr>
              <w:color w:val="000000"/>
              <w:sz w:val="22"/>
              <w:szCs w:val="22"/>
            </w:rPr>
          </w:rPrChange>
        </w:rPr>
        <w:instrText xml:space="preserve"> ADDIN EN.CITE.DATA </w:instrText>
      </w:r>
      <w:r w:rsidR="00F85C3C" w:rsidRPr="00DF6C60">
        <w:rPr>
          <w:color w:val="000000"/>
          <w:rPrChange w:id="127" w:author="Herve" w:date="2019-12-17T18:00:00Z">
            <w:rPr>
              <w:color w:val="000000"/>
              <w:sz w:val="22"/>
              <w:szCs w:val="22"/>
            </w:rPr>
          </w:rPrChange>
        </w:rPr>
      </w:r>
      <w:r w:rsidR="00F85C3C" w:rsidRPr="00DF6C60">
        <w:rPr>
          <w:color w:val="000000"/>
          <w:rPrChange w:id="128" w:author="Herve" w:date="2019-12-17T18:00:00Z">
            <w:rPr>
              <w:color w:val="000000"/>
              <w:sz w:val="22"/>
              <w:szCs w:val="22"/>
            </w:rPr>
          </w:rPrChange>
        </w:rPr>
        <w:fldChar w:fldCharType="end"/>
      </w:r>
      <w:r w:rsidR="00E93399" w:rsidRPr="00DF6C60">
        <w:rPr>
          <w:color w:val="000000"/>
          <w:rPrChange w:id="129" w:author="Herve" w:date="2019-12-17T18:00:00Z">
            <w:rPr>
              <w:color w:val="000000"/>
              <w:sz w:val="22"/>
              <w:szCs w:val="22"/>
            </w:rPr>
          </w:rPrChange>
        </w:rPr>
      </w:r>
      <w:r w:rsidR="00E93399" w:rsidRPr="00DF6C60">
        <w:rPr>
          <w:color w:val="000000"/>
          <w:rPrChange w:id="130" w:author="Herve" w:date="2019-12-17T18:00:00Z">
            <w:rPr>
              <w:color w:val="000000"/>
              <w:sz w:val="22"/>
              <w:szCs w:val="22"/>
            </w:rPr>
          </w:rPrChange>
        </w:rPr>
        <w:fldChar w:fldCharType="separate"/>
      </w:r>
      <w:r w:rsidR="00F85C3C" w:rsidRPr="00DF6C60">
        <w:rPr>
          <w:noProof/>
          <w:color w:val="000000"/>
          <w:rPrChange w:id="131" w:author="Herve" w:date="2019-12-17T18:00:00Z">
            <w:rPr>
              <w:noProof/>
              <w:color w:val="000000"/>
              <w:sz w:val="22"/>
              <w:szCs w:val="22"/>
            </w:rPr>
          </w:rPrChange>
        </w:rPr>
        <w:t>(Abdi</w:t>
      </w:r>
      <w:del w:id="132" w:author="Herve" w:date="2019-12-17T17:58:00Z">
        <w:r w:rsidR="00F85C3C" w:rsidRPr="00DF6C60" w:rsidDel="00DF6C60">
          <w:rPr>
            <w:noProof/>
            <w:color w:val="000000"/>
            <w:rPrChange w:id="133" w:author="Herve" w:date="2019-12-17T18:00:00Z">
              <w:rPr>
                <w:noProof/>
                <w:color w:val="000000"/>
                <w:sz w:val="22"/>
                <w:szCs w:val="22"/>
              </w:rPr>
            </w:rPrChange>
          </w:rPr>
          <w:delText>,</w:delText>
        </w:r>
      </w:del>
      <w:r w:rsidR="00F85C3C" w:rsidRPr="00DF6C60">
        <w:rPr>
          <w:noProof/>
          <w:color w:val="000000"/>
          <w:rPrChange w:id="134" w:author="Herve" w:date="2019-12-17T18:00:00Z">
            <w:rPr>
              <w:noProof/>
              <w:color w:val="000000"/>
              <w:sz w:val="22"/>
              <w:szCs w:val="22"/>
            </w:rPr>
          </w:rPrChange>
        </w:rPr>
        <w:t xml:space="preserve"> et al., 2013; Le Dien &amp; Pagès, 2003)</w:t>
      </w:r>
      <w:r w:rsidR="00E93399" w:rsidRPr="00DF6C60">
        <w:rPr>
          <w:color w:val="000000"/>
          <w:rPrChange w:id="135" w:author="Herve" w:date="2019-12-17T18:00:00Z">
            <w:rPr>
              <w:color w:val="000000"/>
              <w:sz w:val="22"/>
              <w:szCs w:val="22"/>
            </w:rPr>
          </w:rPrChange>
        </w:rPr>
        <w:fldChar w:fldCharType="end"/>
      </w:r>
      <w:r w:rsidR="00E93399" w:rsidRPr="00DF6C60">
        <w:rPr>
          <w:color w:val="000000"/>
          <w:rPrChange w:id="136" w:author="Herve" w:date="2019-12-17T18:00:00Z">
            <w:rPr>
              <w:color w:val="000000"/>
              <w:sz w:val="22"/>
              <w:szCs w:val="22"/>
            </w:rPr>
          </w:rPrChange>
        </w:rPr>
        <w:t xml:space="preserve"> </w:t>
      </w:r>
      <w:r w:rsidRPr="00DF6C60">
        <w:rPr>
          <w:color w:val="000000"/>
          <w:rPrChange w:id="137" w:author="Herve" w:date="2019-12-17T18:00:00Z">
            <w:rPr>
              <w:color w:val="000000"/>
              <w:sz w:val="22"/>
              <w:szCs w:val="22"/>
            </w:rPr>
          </w:rPrChange>
        </w:rPr>
        <w:t>is used to preprocess the data table by normalizing each participant’s column-block by its first singular value, then dividing the column</w:t>
      </w:r>
      <w:ins w:id="138" w:author="如淇 游" w:date="2019-12-17T16:28:00Z">
        <w:r w:rsidR="002E63A9" w:rsidRPr="00DF6C60">
          <w:rPr>
            <w:color w:val="000000"/>
            <w:rPrChange w:id="139" w:author="Herve" w:date="2019-12-17T18:00:00Z">
              <w:rPr>
                <w:color w:val="000000"/>
                <w:sz w:val="22"/>
                <w:szCs w:val="22"/>
              </w:rPr>
            </w:rPrChange>
          </w:rPr>
          <w:t>-</w:t>
        </w:r>
      </w:ins>
      <w:del w:id="140" w:author="如淇 游" w:date="2019-12-17T16:28:00Z">
        <w:r w:rsidRPr="00DF6C60" w:rsidDel="002E63A9">
          <w:rPr>
            <w:color w:val="000000"/>
            <w:rPrChange w:id="141" w:author="Herve" w:date="2019-12-17T18:00:00Z">
              <w:rPr>
                <w:color w:val="000000"/>
                <w:sz w:val="22"/>
                <w:szCs w:val="22"/>
              </w:rPr>
            </w:rPrChange>
          </w:rPr>
          <w:delText xml:space="preserve"> </w:delText>
        </w:r>
      </w:del>
      <w:r w:rsidRPr="00DF6C60">
        <w:rPr>
          <w:color w:val="000000"/>
          <w:rPrChange w:id="142" w:author="Herve" w:date="2019-12-17T18:00:00Z">
            <w:rPr>
              <w:color w:val="000000"/>
              <w:sz w:val="22"/>
              <w:szCs w:val="22"/>
            </w:rPr>
          </w:rPrChange>
        </w:rPr>
        <w:t>block of each edge-type (i.e., between- or within-network) within each participant’s column block by its first singular value. Finally, a PCA is performed to visualize the edges, participants, and sessions.</w:t>
      </w:r>
      <w:ins w:id="143" w:author="如淇 游" w:date="2019-12-17T16:23:00Z">
        <w:r w:rsidR="002E63A9" w:rsidRPr="00DF6C60" w:rsidDel="002E63A9">
          <w:rPr>
            <w:color w:val="000000"/>
            <w:rPrChange w:id="144" w:author="Herve" w:date="2019-12-17T18:00:00Z">
              <w:rPr>
                <w:color w:val="000000"/>
                <w:sz w:val="22"/>
                <w:szCs w:val="22"/>
              </w:rPr>
            </w:rPrChange>
          </w:rPr>
          <w:t xml:space="preserve"> </w:t>
        </w:r>
      </w:ins>
    </w:p>
    <w:p w14:paraId="3E3FAC8A" w14:textId="4671FA7C" w:rsidR="007507BA" w:rsidRPr="00DF6C60" w:rsidRDefault="007507BA" w:rsidP="007507BA">
      <w:pPr>
        <w:rPr>
          <w:color w:val="000000"/>
          <w:rPrChange w:id="145" w:author="Herve" w:date="2019-12-17T18:00:00Z">
            <w:rPr>
              <w:color w:val="000000"/>
              <w:sz w:val="22"/>
              <w:szCs w:val="22"/>
            </w:rPr>
          </w:rPrChange>
        </w:rPr>
      </w:pPr>
      <w:r w:rsidRPr="00DF6C60">
        <w:rPr>
          <w:color w:val="000000"/>
          <w:rPrChange w:id="146" w:author="Herve" w:date="2019-12-17T18:00:00Z">
            <w:rPr>
              <w:color w:val="000000"/>
              <w:sz w:val="22"/>
              <w:szCs w:val="22"/>
            </w:rPr>
          </w:rPrChange>
        </w:rPr>
        <w:t xml:space="preserve">To test this new technique, </w:t>
      </w:r>
      <w:ins w:id="147" w:author="如淇 游" w:date="2019-12-17T16:12:00Z">
        <w:r w:rsidR="002E63A9" w:rsidRPr="00DF6C60">
          <w:rPr>
            <w:color w:val="000000"/>
            <w:rPrChange w:id="148" w:author="Herve" w:date="2019-12-17T18:00:00Z">
              <w:rPr>
                <w:color w:val="000000"/>
                <w:sz w:val="22"/>
                <w:szCs w:val="22"/>
              </w:rPr>
            </w:rPrChange>
          </w:rPr>
          <w:t>we obtain</w:t>
        </w:r>
      </w:ins>
      <w:ins w:id="149" w:author="Micaela Chan" w:date="2019-12-17T09:50:00Z">
        <w:r w:rsidR="00B769C6" w:rsidRPr="00DF6C60">
          <w:rPr>
            <w:color w:val="000000"/>
            <w:rPrChange w:id="150" w:author="Herve" w:date="2019-12-17T18:00:00Z">
              <w:rPr>
                <w:color w:val="000000"/>
                <w:sz w:val="22"/>
                <w:szCs w:val="22"/>
              </w:rPr>
            </w:rPrChange>
          </w:rPr>
          <w:t>ed</w:t>
        </w:r>
      </w:ins>
      <w:ins w:id="151" w:author="如淇 游" w:date="2019-12-17T16:12:00Z">
        <w:r w:rsidR="002E63A9" w:rsidRPr="00DF6C60">
          <w:rPr>
            <w:color w:val="000000"/>
            <w:rPrChange w:id="152" w:author="Herve" w:date="2019-12-17T18:00:00Z">
              <w:rPr>
                <w:color w:val="000000"/>
                <w:sz w:val="22"/>
                <w:szCs w:val="22"/>
              </w:rPr>
            </w:rPrChange>
          </w:rPr>
          <w:t xml:space="preserve"> </w:t>
        </w:r>
      </w:ins>
      <w:r w:rsidRPr="00DF6C60">
        <w:rPr>
          <w:color w:val="000000"/>
          <w:rPrChange w:id="153" w:author="Herve" w:date="2019-12-17T18:00:00Z">
            <w:rPr>
              <w:color w:val="000000"/>
              <w:sz w:val="22"/>
              <w:szCs w:val="22"/>
            </w:rPr>
          </w:rPrChange>
        </w:rPr>
        <w:t xml:space="preserve">the Midnight Scan Club (MSC) dataset </w:t>
      </w:r>
      <w:r w:rsidR="00E93399" w:rsidRPr="00DF6C60">
        <w:rPr>
          <w:color w:val="000000"/>
          <w:rPrChange w:id="154" w:author="Herve" w:date="2019-12-17T18:00:00Z">
            <w:rPr>
              <w:color w:val="000000"/>
              <w:sz w:val="22"/>
              <w:szCs w:val="22"/>
            </w:rPr>
          </w:rPrChange>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DF6C60">
        <w:rPr>
          <w:color w:val="000000"/>
          <w:rPrChange w:id="155" w:author="Herve" w:date="2019-12-17T18:00:00Z">
            <w:rPr>
              <w:color w:val="000000"/>
              <w:sz w:val="22"/>
              <w:szCs w:val="22"/>
            </w:rPr>
          </w:rPrChange>
        </w:rPr>
        <w:instrText xml:space="preserve"> ADDIN EN.CITE </w:instrText>
      </w:r>
      <w:r w:rsidR="005A583B" w:rsidRPr="00DF6C60">
        <w:rPr>
          <w:color w:val="000000"/>
          <w:rPrChange w:id="156" w:author="Herve" w:date="2019-12-17T18:00:00Z">
            <w:rPr>
              <w:color w:val="000000"/>
              <w:sz w:val="22"/>
              <w:szCs w:val="22"/>
            </w:rPr>
          </w:rPrChange>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DF6C60">
        <w:rPr>
          <w:color w:val="000000"/>
          <w:rPrChange w:id="157" w:author="Herve" w:date="2019-12-17T18:00:00Z">
            <w:rPr>
              <w:color w:val="000000"/>
              <w:sz w:val="22"/>
              <w:szCs w:val="22"/>
            </w:rPr>
          </w:rPrChange>
        </w:rPr>
        <w:instrText xml:space="preserve"> ADDIN EN.CITE.DATA </w:instrText>
      </w:r>
      <w:r w:rsidR="005A583B" w:rsidRPr="00DF6C60">
        <w:rPr>
          <w:color w:val="000000"/>
          <w:rPrChange w:id="158" w:author="Herve" w:date="2019-12-17T18:00:00Z">
            <w:rPr>
              <w:color w:val="000000"/>
              <w:sz w:val="22"/>
              <w:szCs w:val="22"/>
            </w:rPr>
          </w:rPrChange>
        </w:rPr>
      </w:r>
      <w:r w:rsidR="005A583B" w:rsidRPr="00DF6C60">
        <w:rPr>
          <w:color w:val="000000"/>
          <w:rPrChange w:id="159" w:author="Herve" w:date="2019-12-17T18:00:00Z">
            <w:rPr>
              <w:color w:val="000000"/>
              <w:sz w:val="22"/>
              <w:szCs w:val="22"/>
            </w:rPr>
          </w:rPrChange>
        </w:rPr>
        <w:fldChar w:fldCharType="end"/>
      </w:r>
      <w:r w:rsidR="00E93399" w:rsidRPr="00DF6C60">
        <w:rPr>
          <w:color w:val="000000"/>
          <w:rPrChange w:id="160" w:author="Herve" w:date="2019-12-17T18:00:00Z">
            <w:rPr>
              <w:color w:val="000000"/>
              <w:sz w:val="22"/>
              <w:szCs w:val="22"/>
            </w:rPr>
          </w:rPrChange>
        </w:rPr>
      </w:r>
      <w:r w:rsidR="00E93399" w:rsidRPr="00DF6C60">
        <w:rPr>
          <w:color w:val="000000"/>
          <w:rPrChange w:id="161" w:author="Herve" w:date="2019-12-17T18:00:00Z">
            <w:rPr>
              <w:color w:val="000000"/>
              <w:sz w:val="22"/>
              <w:szCs w:val="22"/>
            </w:rPr>
          </w:rPrChange>
        </w:rPr>
        <w:fldChar w:fldCharType="separate"/>
      </w:r>
      <w:r w:rsidR="005A583B" w:rsidRPr="00DF6C60">
        <w:rPr>
          <w:noProof/>
          <w:color w:val="000000"/>
          <w:rPrChange w:id="162" w:author="Herve" w:date="2019-12-17T18:00:00Z">
            <w:rPr>
              <w:noProof/>
              <w:color w:val="000000"/>
              <w:sz w:val="22"/>
              <w:szCs w:val="22"/>
            </w:rPr>
          </w:rPrChange>
        </w:rPr>
        <w:t>(Gordon, et al., 2017)</w:t>
      </w:r>
      <w:r w:rsidR="00E93399" w:rsidRPr="00DF6C60">
        <w:rPr>
          <w:color w:val="000000"/>
          <w:rPrChange w:id="163" w:author="Herve" w:date="2019-12-17T18:00:00Z">
            <w:rPr>
              <w:color w:val="000000"/>
              <w:sz w:val="22"/>
              <w:szCs w:val="22"/>
            </w:rPr>
          </w:rPrChange>
        </w:rPr>
        <w:fldChar w:fldCharType="end"/>
      </w:r>
      <w:r w:rsidR="00E93399" w:rsidRPr="00DF6C60">
        <w:rPr>
          <w:color w:val="000000"/>
          <w:rPrChange w:id="164" w:author="Herve" w:date="2019-12-17T18:00:00Z">
            <w:rPr>
              <w:color w:val="000000"/>
              <w:sz w:val="22"/>
              <w:szCs w:val="22"/>
            </w:rPr>
          </w:rPrChange>
        </w:rPr>
        <w:t xml:space="preserve"> </w:t>
      </w:r>
      <w:del w:id="165" w:author="如淇 游" w:date="2019-12-17T16:13:00Z">
        <w:r w:rsidRPr="00DF6C60" w:rsidDel="002E63A9">
          <w:rPr>
            <w:color w:val="000000"/>
            <w:rPrChange w:id="166" w:author="Herve" w:date="2019-12-17T18:00:00Z">
              <w:rPr>
                <w:color w:val="000000"/>
                <w:sz w:val="22"/>
                <w:szCs w:val="22"/>
              </w:rPr>
            </w:rPrChange>
          </w:rPr>
          <w:delText xml:space="preserve">was obtained </w:delText>
        </w:r>
      </w:del>
      <w:r w:rsidRPr="00DF6C60">
        <w:rPr>
          <w:color w:val="000000"/>
          <w:rPrChange w:id="167" w:author="Herve" w:date="2019-12-17T18:00:00Z">
            <w:rPr>
              <w:color w:val="000000"/>
              <w:sz w:val="22"/>
              <w:szCs w:val="22"/>
            </w:rPr>
          </w:rPrChange>
        </w:rPr>
        <w:t xml:space="preserve">from the </w:t>
      </w:r>
      <w:proofErr w:type="spellStart"/>
      <w:r w:rsidRPr="00DF6C60">
        <w:rPr>
          <w:color w:val="000000"/>
          <w:rPrChange w:id="168" w:author="Herve" w:date="2019-12-17T18:00:00Z">
            <w:rPr>
              <w:color w:val="000000"/>
              <w:sz w:val="22"/>
              <w:szCs w:val="22"/>
            </w:rPr>
          </w:rPrChange>
        </w:rPr>
        <w:t>OpenfMRI</w:t>
      </w:r>
      <w:proofErr w:type="spellEnd"/>
      <w:r w:rsidRPr="00DF6C60">
        <w:rPr>
          <w:color w:val="000000"/>
          <w:rPrChange w:id="169" w:author="Herve" w:date="2019-12-17T18:00:00Z">
            <w:rPr>
              <w:color w:val="000000"/>
              <w:sz w:val="22"/>
              <w:szCs w:val="22"/>
            </w:rPr>
          </w:rPrChange>
        </w:rPr>
        <w:t xml:space="preserve"> database (ds000224)</w:t>
      </w:r>
      <w:ins w:id="170" w:author="如淇 游" w:date="2019-12-17T16:29:00Z">
        <w:r w:rsidR="002E63A9" w:rsidRPr="00DF6C60">
          <w:rPr>
            <w:color w:val="000000"/>
            <w:rPrChange w:id="171" w:author="Herve" w:date="2019-12-17T18:00:00Z">
              <w:rPr>
                <w:color w:val="000000"/>
                <w:sz w:val="22"/>
                <w:szCs w:val="22"/>
              </w:rPr>
            </w:rPrChange>
          </w:rPr>
          <w:t xml:space="preserve"> of which the </w:t>
        </w:r>
      </w:ins>
      <w:del w:id="172" w:author="如淇 游" w:date="2019-12-17T16:11:00Z">
        <w:r w:rsidRPr="00DF6C60" w:rsidDel="002E63A9">
          <w:rPr>
            <w:color w:val="000000"/>
            <w:rPrChange w:id="173" w:author="Herve" w:date="2019-12-17T18:00:00Z">
              <w:rPr>
                <w:color w:val="000000"/>
                <w:sz w:val="22"/>
                <w:szCs w:val="22"/>
              </w:rPr>
            </w:rPrChange>
          </w:rPr>
          <w:delText>.</w:delText>
        </w:r>
      </w:del>
      <w:del w:id="174" w:author="如淇 游" w:date="2019-12-17T16:29:00Z">
        <w:r w:rsidRPr="00DF6C60" w:rsidDel="002E63A9">
          <w:rPr>
            <w:color w:val="000000"/>
            <w:rPrChange w:id="175" w:author="Herve" w:date="2019-12-17T18:00:00Z">
              <w:rPr>
                <w:color w:val="000000"/>
                <w:sz w:val="22"/>
                <w:szCs w:val="22"/>
              </w:rPr>
            </w:rPrChange>
          </w:rPr>
          <w:delText xml:space="preserve"> </w:delText>
        </w:r>
      </w:del>
      <w:ins w:id="176" w:author="如淇 游" w:date="2019-12-17T16:11:00Z">
        <w:r w:rsidR="002E63A9" w:rsidRPr="00DF6C60">
          <w:rPr>
            <w:color w:val="000000"/>
            <w:rPrChange w:id="177" w:author="Herve" w:date="2019-12-17T18:00:00Z">
              <w:rPr>
                <w:color w:val="000000"/>
                <w:sz w:val="22"/>
                <w:szCs w:val="22"/>
              </w:rPr>
            </w:rPrChange>
          </w:rPr>
          <w:t>i</w:t>
        </w:r>
      </w:ins>
      <w:del w:id="178" w:author="如淇 游" w:date="2019-12-17T16:08:00Z">
        <w:r w:rsidRPr="00DF6C60" w:rsidDel="002E63A9">
          <w:rPr>
            <w:color w:val="000000"/>
            <w:rPrChange w:id="179" w:author="Herve" w:date="2019-12-17T18:00:00Z">
              <w:rPr>
                <w:color w:val="000000"/>
                <w:sz w:val="22"/>
                <w:szCs w:val="22"/>
              </w:rPr>
            </w:rPrChange>
          </w:rPr>
          <w:delText xml:space="preserve">This dataset was chosen because MSC has adequate rsfMRI data to produce individualized parcellation (i.e., 30 min </w:delText>
        </w:r>
        <w:r w:rsidR="00E217AE" w:rsidRPr="00DF6C60" w:rsidDel="002E63A9">
          <w:rPr>
            <w:color w:val="000000"/>
            <w:rPrChange w:id="180" w:author="Herve" w:date="2019-12-17T18:00:00Z">
              <w:rPr>
                <w:color w:val="000000"/>
                <w:sz w:val="22"/>
                <w:szCs w:val="22"/>
              </w:rPr>
            </w:rPrChange>
          </w:rPr>
          <w:sym w:font="Symbol" w:char="F0B4"/>
        </w:r>
        <w:r w:rsidRPr="00DF6C60" w:rsidDel="002E63A9">
          <w:rPr>
            <w:color w:val="000000"/>
            <w:rPrChange w:id="181" w:author="Herve" w:date="2019-12-17T18:00:00Z">
              <w:rPr>
                <w:color w:val="000000"/>
                <w:sz w:val="22"/>
                <w:szCs w:val="22"/>
              </w:rPr>
            </w:rPrChange>
          </w:rPr>
          <w:delText xml:space="preserve"> 10 sessions</w:delText>
        </w:r>
        <w:r w:rsidR="00540F01" w:rsidRPr="00DF6C60" w:rsidDel="002E63A9">
          <w:rPr>
            <w:color w:val="000000"/>
            <w:rPrChange w:id="182" w:author="Herve" w:date="2019-12-17T18:00:00Z">
              <w:rPr>
                <w:color w:val="000000"/>
                <w:sz w:val="22"/>
                <w:szCs w:val="22"/>
              </w:rPr>
            </w:rPrChange>
          </w:rPr>
          <w:delText xml:space="preserve"> </w:delText>
        </w:r>
        <w:r w:rsidR="00413B5C" w:rsidRPr="00DF6C60" w:rsidDel="002E63A9">
          <w:rPr>
            <w:color w:val="000000"/>
            <w:rPrChange w:id="183" w:author="Herve" w:date="2019-12-17T18:00:00Z">
              <w:rPr>
                <w:color w:val="000000"/>
                <w:sz w:val="22"/>
                <w:szCs w:val="22"/>
              </w:rPr>
            </w:rPrChange>
          </w:rPr>
          <w:delText>in</w:delText>
        </w:r>
        <w:r w:rsidR="00540F01" w:rsidRPr="00DF6C60" w:rsidDel="002E63A9">
          <w:rPr>
            <w:color w:val="000000"/>
            <w:rPrChange w:id="184" w:author="Herve" w:date="2019-12-17T18:00:00Z">
              <w:rPr>
                <w:color w:val="000000"/>
                <w:sz w:val="22"/>
                <w:szCs w:val="22"/>
              </w:rPr>
            </w:rPrChange>
          </w:rPr>
          <w:delText xml:space="preserve"> each </w:delText>
        </w:r>
        <w:r w:rsidR="00973A31" w:rsidRPr="00DF6C60" w:rsidDel="002E63A9">
          <w:rPr>
            <w:color w:val="000000"/>
            <w:rPrChange w:id="185" w:author="Herve" w:date="2019-12-17T18:00:00Z">
              <w:rPr>
                <w:color w:val="000000"/>
                <w:sz w:val="22"/>
                <w:szCs w:val="22"/>
              </w:rPr>
            </w:rPrChange>
          </w:rPr>
          <w:delText>participant</w:delText>
        </w:r>
        <w:r w:rsidRPr="00DF6C60" w:rsidDel="002E63A9">
          <w:rPr>
            <w:color w:val="000000"/>
            <w:rPrChange w:id="186" w:author="Herve" w:date="2019-12-17T18:00:00Z">
              <w:rPr>
                <w:color w:val="000000"/>
                <w:sz w:val="22"/>
                <w:szCs w:val="22"/>
              </w:rPr>
            </w:rPrChange>
          </w:rPr>
          <w:delText xml:space="preserve">). </w:delText>
        </w:r>
      </w:del>
      <w:del w:id="187" w:author="如淇 游" w:date="2019-12-17T16:10:00Z">
        <w:r w:rsidRPr="00DF6C60" w:rsidDel="002E63A9">
          <w:rPr>
            <w:color w:val="000000"/>
            <w:rPrChange w:id="188" w:author="Herve" w:date="2019-12-17T18:00:00Z">
              <w:rPr>
                <w:color w:val="000000"/>
                <w:sz w:val="22"/>
                <w:szCs w:val="22"/>
              </w:rPr>
            </w:rPrChange>
          </w:rPr>
          <w:delText>I</w:delText>
        </w:r>
      </w:del>
      <w:r w:rsidRPr="00DF6C60">
        <w:rPr>
          <w:color w:val="000000"/>
          <w:rPrChange w:id="189" w:author="Herve" w:date="2019-12-17T18:00:00Z">
            <w:rPr>
              <w:color w:val="000000"/>
              <w:sz w:val="22"/>
              <w:szCs w:val="22"/>
            </w:rPr>
          </w:rPrChange>
        </w:rPr>
        <w:t xml:space="preserve">ndividual-specific functional parcellation </w:t>
      </w:r>
      <w:del w:id="190" w:author="如淇 游" w:date="2019-12-17T16:29:00Z">
        <w:r w:rsidRPr="00DF6C60" w:rsidDel="002E63A9">
          <w:rPr>
            <w:color w:val="000000"/>
            <w:rPrChange w:id="191" w:author="Herve" w:date="2019-12-17T18:00:00Z">
              <w:rPr>
                <w:color w:val="000000"/>
                <w:sz w:val="22"/>
                <w:szCs w:val="22"/>
              </w:rPr>
            </w:rPrChange>
          </w:rPr>
          <w:delText xml:space="preserve">was available </w:delText>
        </w:r>
      </w:del>
      <w:r w:rsidRPr="00DF6C60">
        <w:rPr>
          <w:color w:val="000000"/>
          <w:rPrChange w:id="192" w:author="Herve" w:date="2019-12-17T18:00:00Z">
            <w:rPr>
              <w:color w:val="000000"/>
              <w:sz w:val="22"/>
              <w:szCs w:val="22"/>
            </w:rPr>
          </w:rPrChange>
        </w:rPr>
        <w:t xml:space="preserve">for each participant </w:t>
      </w:r>
      <w:ins w:id="193" w:author="如淇 游" w:date="2019-12-17T16:30:00Z">
        <w:r w:rsidR="002E63A9" w:rsidRPr="00DF6C60">
          <w:rPr>
            <w:color w:val="000000"/>
            <w:rPrChange w:id="194" w:author="Herve" w:date="2019-12-17T18:00:00Z">
              <w:rPr>
                <w:color w:val="000000"/>
                <w:sz w:val="22"/>
                <w:szCs w:val="22"/>
              </w:rPr>
            </w:rPrChange>
          </w:rPr>
          <w:t>was available</w:t>
        </w:r>
      </w:ins>
      <w:ins w:id="195" w:author="如淇 游" w:date="2019-12-17T16:12:00Z">
        <w:r w:rsidR="002E63A9" w:rsidRPr="00DF6C60">
          <w:rPr>
            <w:color w:val="000000"/>
            <w:rPrChange w:id="196" w:author="Herve" w:date="2019-12-17T18:00:00Z">
              <w:rPr>
                <w:color w:val="000000"/>
                <w:sz w:val="22"/>
                <w:szCs w:val="22"/>
              </w:rPr>
            </w:rPrChange>
          </w:rPr>
          <w:t>.</w:t>
        </w:r>
      </w:ins>
      <w:del w:id="197" w:author="如淇 游" w:date="2019-12-17T16:11:00Z">
        <w:r w:rsidR="00E93399" w:rsidRPr="00DF6C60" w:rsidDel="002E63A9">
          <w:rPr>
            <w:color w:val="000000"/>
            <w:rPrChange w:id="198" w:author="Herve" w:date="2019-12-17T18:00:00Z">
              <w:rPr>
                <w:color w:val="000000"/>
                <w:sz w:val="22"/>
                <w:szCs w:val="22"/>
              </w:rPr>
            </w:rPrChange>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DF6C60" w:rsidDel="002E63A9">
          <w:rPr>
            <w:color w:val="000000"/>
            <w:rPrChange w:id="199" w:author="Herve" w:date="2019-12-17T18:00:00Z">
              <w:rPr>
                <w:color w:val="000000"/>
                <w:sz w:val="22"/>
                <w:szCs w:val="22"/>
              </w:rPr>
            </w:rPrChange>
          </w:rPr>
          <w:delInstrText xml:space="preserve"> ADDIN EN.CITE </w:delInstrText>
        </w:r>
        <w:r w:rsidR="005A583B" w:rsidRPr="00DF6C60" w:rsidDel="002E63A9">
          <w:rPr>
            <w:color w:val="000000"/>
            <w:rPrChange w:id="200" w:author="Herve" w:date="2019-12-17T18:00:00Z">
              <w:rPr>
                <w:color w:val="000000"/>
                <w:sz w:val="22"/>
                <w:szCs w:val="22"/>
              </w:rPr>
            </w:rPrChange>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RPr="00DF6C60" w:rsidDel="002E63A9">
          <w:rPr>
            <w:color w:val="000000"/>
            <w:rPrChange w:id="201" w:author="Herve" w:date="2019-12-17T18:00:00Z">
              <w:rPr>
                <w:color w:val="000000"/>
                <w:sz w:val="22"/>
                <w:szCs w:val="22"/>
              </w:rPr>
            </w:rPrChange>
          </w:rPr>
          <w:delInstrText xml:space="preserve"> ADDIN EN.CITE.DATA </w:delInstrText>
        </w:r>
        <w:r w:rsidR="005A583B" w:rsidRPr="00DF6C60" w:rsidDel="002E63A9">
          <w:rPr>
            <w:color w:val="000000"/>
            <w:rPrChange w:id="202" w:author="Herve" w:date="2019-12-17T18:00:00Z">
              <w:rPr>
                <w:color w:val="000000"/>
                <w:sz w:val="22"/>
                <w:szCs w:val="22"/>
              </w:rPr>
            </w:rPrChange>
          </w:rPr>
        </w:r>
        <w:r w:rsidR="005A583B" w:rsidRPr="00DF6C60" w:rsidDel="002E63A9">
          <w:rPr>
            <w:color w:val="000000"/>
            <w:rPrChange w:id="203" w:author="Herve" w:date="2019-12-17T18:00:00Z">
              <w:rPr>
                <w:color w:val="000000"/>
                <w:sz w:val="22"/>
                <w:szCs w:val="22"/>
              </w:rPr>
            </w:rPrChange>
          </w:rPr>
          <w:fldChar w:fldCharType="end"/>
        </w:r>
        <w:r w:rsidR="00E93399" w:rsidRPr="00DF6C60" w:rsidDel="002E63A9">
          <w:rPr>
            <w:color w:val="000000"/>
            <w:rPrChange w:id="204" w:author="Herve" w:date="2019-12-17T18:00:00Z">
              <w:rPr>
                <w:color w:val="000000"/>
                <w:sz w:val="22"/>
                <w:szCs w:val="22"/>
              </w:rPr>
            </w:rPrChange>
          </w:rPr>
        </w:r>
        <w:r w:rsidR="00E93399" w:rsidRPr="00DF6C60" w:rsidDel="002E63A9">
          <w:rPr>
            <w:color w:val="000000"/>
            <w:rPrChange w:id="205" w:author="Herve" w:date="2019-12-17T18:00:00Z">
              <w:rPr>
                <w:color w:val="000000"/>
                <w:sz w:val="22"/>
                <w:szCs w:val="22"/>
              </w:rPr>
            </w:rPrChange>
          </w:rPr>
          <w:fldChar w:fldCharType="separate"/>
        </w:r>
        <w:r w:rsidR="005A583B" w:rsidRPr="00DF6C60" w:rsidDel="002E63A9">
          <w:rPr>
            <w:noProof/>
            <w:color w:val="000000"/>
            <w:rPrChange w:id="206" w:author="Herve" w:date="2019-12-17T18:00:00Z">
              <w:rPr>
                <w:noProof/>
                <w:color w:val="000000"/>
                <w:sz w:val="22"/>
                <w:szCs w:val="22"/>
              </w:rPr>
            </w:rPrChange>
          </w:rPr>
          <w:delText>(Gordon, et al., 2017)</w:delText>
        </w:r>
        <w:r w:rsidR="00E93399" w:rsidRPr="00DF6C60" w:rsidDel="002E63A9">
          <w:rPr>
            <w:color w:val="000000"/>
            <w:rPrChange w:id="207" w:author="Herve" w:date="2019-12-17T18:00:00Z">
              <w:rPr>
                <w:color w:val="000000"/>
                <w:sz w:val="22"/>
                <w:szCs w:val="22"/>
              </w:rPr>
            </w:rPrChange>
          </w:rPr>
          <w:fldChar w:fldCharType="end"/>
        </w:r>
        <w:r w:rsidR="00E93399" w:rsidRPr="00DF6C60" w:rsidDel="002E63A9">
          <w:rPr>
            <w:color w:val="000000"/>
            <w:rPrChange w:id="208" w:author="Herve" w:date="2019-12-17T18:00:00Z">
              <w:rPr>
                <w:color w:val="000000"/>
                <w:sz w:val="22"/>
                <w:szCs w:val="22"/>
              </w:rPr>
            </w:rPrChange>
          </w:rPr>
          <w:delText>,</w:delText>
        </w:r>
      </w:del>
      <w:del w:id="209" w:author="Micaela Chan" w:date="2019-12-17T09:53:00Z">
        <w:r w:rsidR="00E93399" w:rsidRPr="00DF6C60" w:rsidDel="009A2E36">
          <w:rPr>
            <w:color w:val="000000"/>
            <w:rPrChange w:id="210" w:author="Herve" w:date="2019-12-17T18:00:00Z">
              <w:rPr>
                <w:color w:val="000000"/>
                <w:sz w:val="22"/>
                <w:szCs w:val="22"/>
              </w:rPr>
            </w:rPrChange>
          </w:rPr>
          <w:delText xml:space="preserve"> </w:delText>
        </w:r>
      </w:del>
      <w:ins w:id="211" w:author="如淇 游" w:date="2019-12-17T16:30:00Z">
        <w:del w:id="212" w:author="Micaela Chan" w:date="2019-12-17T09:53:00Z">
          <w:r w:rsidR="002E63A9" w:rsidRPr="00DF6C60" w:rsidDel="009A2E36">
            <w:rPr>
              <w:color w:val="000000"/>
              <w:rPrChange w:id="213" w:author="Herve" w:date="2019-12-17T18:00:00Z">
                <w:rPr>
                  <w:color w:val="000000"/>
                  <w:sz w:val="22"/>
                  <w:szCs w:val="22"/>
                </w:rPr>
              </w:rPrChange>
            </w:rPr>
            <w:delText>Because</w:delText>
          </w:r>
        </w:del>
      </w:ins>
      <w:ins w:id="214" w:author="如淇 游" w:date="2019-12-17T16:14:00Z">
        <w:del w:id="215" w:author="Micaela Chan" w:date="2019-12-17T09:53:00Z">
          <w:r w:rsidR="002E63A9" w:rsidRPr="00DF6C60" w:rsidDel="009A2E36">
            <w:rPr>
              <w:color w:val="000000"/>
              <w:rPrChange w:id="216" w:author="Herve" w:date="2019-12-17T18:00:00Z">
                <w:rPr>
                  <w:color w:val="000000"/>
                  <w:sz w:val="22"/>
                  <w:szCs w:val="22"/>
                </w:rPr>
              </w:rPrChange>
            </w:rPr>
            <w:delText xml:space="preserve"> </w:delText>
          </w:r>
        </w:del>
      </w:ins>
      <w:del w:id="217" w:author="Micaela Chan" w:date="2019-12-17T09:53:00Z">
        <w:r w:rsidRPr="00DF6C60" w:rsidDel="009A2E36">
          <w:rPr>
            <w:color w:val="000000"/>
            <w:rPrChange w:id="218" w:author="Herve" w:date="2019-12-17T18:00:00Z">
              <w:rPr>
                <w:color w:val="000000"/>
                <w:sz w:val="22"/>
                <w:szCs w:val="22"/>
              </w:rPr>
            </w:rPrChange>
          </w:rPr>
          <w:delText>and t</w:delText>
        </w:r>
      </w:del>
      <w:ins w:id="219" w:author="如淇 游" w:date="2019-12-17T16:14:00Z">
        <w:del w:id="220" w:author="Micaela Chan" w:date="2019-12-17T09:53:00Z">
          <w:r w:rsidR="002E63A9" w:rsidRPr="00DF6C60" w:rsidDel="009A2E36">
            <w:rPr>
              <w:color w:val="000000"/>
              <w:rPrChange w:id="221" w:author="Herve" w:date="2019-12-17T18:00:00Z">
                <w:rPr>
                  <w:color w:val="000000"/>
                  <w:sz w:val="22"/>
                  <w:szCs w:val="22"/>
                </w:rPr>
              </w:rPrChange>
            </w:rPr>
            <w:delText>t</w:delText>
          </w:r>
        </w:del>
      </w:ins>
      <w:del w:id="222" w:author="Micaela Chan" w:date="2019-12-17T09:53:00Z">
        <w:r w:rsidRPr="00DF6C60" w:rsidDel="009A2E36">
          <w:rPr>
            <w:color w:val="000000"/>
            <w:rPrChange w:id="223" w:author="Herve" w:date="2019-12-17T18:00:00Z">
              <w:rPr>
                <w:color w:val="000000"/>
                <w:sz w:val="22"/>
                <w:szCs w:val="22"/>
              </w:rPr>
            </w:rPrChange>
          </w:rPr>
          <w:delText xml:space="preserve">he functional connectivity between two regions was computed by the Fisher’s </w:delText>
        </w:r>
        <w:r w:rsidR="00E217AE" w:rsidRPr="00DF6C60" w:rsidDel="009A2E36">
          <w:rPr>
            <w:i/>
            <w:color w:val="000000"/>
            <w:rPrChange w:id="224" w:author="Herve" w:date="2019-12-17T18:00:00Z">
              <w:rPr>
                <w:i/>
                <w:color w:val="000000"/>
                <w:sz w:val="22"/>
                <w:szCs w:val="22"/>
              </w:rPr>
            </w:rPrChange>
          </w:rPr>
          <w:delText>Z</w:delText>
        </w:r>
        <w:r w:rsidRPr="00DF6C60" w:rsidDel="009A2E36">
          <w:rPr>
            <w:color w:val="000000"/>
            <w:rPrChange w:id="225" w:author="Herve" w:date="2019-12-17T18:00:00Z">
              <w:rPr>
                <w:color w:val="000000"/>
                <w:sz w:val="22"/>
                <w:szCs w:val="22"/>
              </w:rPr>
            </w:rPrChange>
          </w:rPr>
          <w:delText>-transformed correlation of their BOLD signals</w:delText>
        </w:r>
      </w:del>
      <w:del w:id="226" w:author="如淇 游" w:date="2019-12-17T16:31:00Z">
        <w:r w:rsidRPr="00DF6C60" w:rsidDel="002E63A9">
          <w:rPr>
            <w:color w:val="000000"/>
            <w:rPrChange w:id="227" w:author="Herve" w:date="2019-12-17T18:00:00Z">
              <w:rPr>
                <w:color w:val="000000"/>
                <w:sz w:val="22"/>
                <w:szCs w:val="22"/>
              </w:rPr>
            </w:rPrChange>
          </w:rPr>
          <w:delText>. Thus,</w:delText>
        </w:r>
      </w:del>
      <w:ins w:id="228" w:author="如淇 游" w:date="2019-12-17T16:31:00Z">
        <w:del w:id="229" w:author="Micaela Chan" w:date="2019-12-17T09:54:00Z">
          <w:r w:rsidR="002E63A9" w:rsidRPr="00DF6C60" w:rsidDel="009A2E36">
            <w:rPr>
              <w:color w:val="000000"/>
              <w:rPrChange w:id="230" w:author="Herve" w:date="2019-12-17T18:00:00Z">
                <w:rPr>
                  <w:color w:val="000000"/>
                  <w:sz w:val="22"/>
                  <w:szCs w:val="22"/>
                </w:rPr>
              </w:rPrChange>
            </w:rPr>
            <w:delText>,</w:delText>
          </w:r>
        </w:del>
      </w:ins>
      <w:r w:rsidRPr="00DF6C60">
        <w:rPr>
          <w:color w:val="000000"/>
          <w:rPrChange w:id="231" w:author="Herve" w:date="2019-12-17T18:00:00Z">
            <w:rPr>
              <w:color w:val="000000"/>
              <w:sz w:val="22"/>
              <w:szCs w:val="22"/>
            </w:rPr>
          </w:rPrChange>
        </w:rPr>
        <w:t xml:space="preserve"> </w:t>
      </w:r>
      <w:ins w:id="232" w:author="Micaela Chan" w:date="2019-12-17T09:53:00Z">
        <w:r w:rsidR="009A2E36" w:rsidRPr="00DF6C60">
          <w:rPr>
            <w:color w:val="000000"/>
            <w:rPrChange w:id="233" w:author="Herve" w:date="2019-12-17T18:00:00Z">
              <w:rPr>
                <w:color w:val="000000"/>
                <w:sz w:val="22"/>
                <w:szCs w:val="22"/>
              </w:rPr>
            </w:rPrChange>
          </w:rPr>
          <w:t>T</w:t>
        </w:r>
      </w:ins>
      <w:del w:id="234" w:author="Micaela Chan" w:date="2019-12-17T09:53:00Z">
        <w:r w:rsidRPr="00DF6C60" w:rsidDel="009A2E36">
          <w:rPr>
            <w:color w:val="000000"/>
            <w:rPrChange w:id="235" w:author="Herve" w:date="2019-12-17T18:00:00Z">
              <w:rPr>
                <w:color w:val="000000"/>
                <w:sz w:val="22"/>
                <w:szCs w:val="22"/>
              </w:rPr>
            </w:rPrChange>
          </w:rPr>
          <w:delText>t</w:delText>
        </w:r>
      </w:del>
      <w:r w:rsidRPr="00DF6C60">
        <w:rPr>
          <w:color w:val="000000"/>
          <w:rPrChange w:id="236" w:author="Herve" w:date="2019-12-17T18:00:00Z">
            <w:rPr>
              <w:color w:val="000000"/>
              <w:sz w:val="22"/>
              <w:szCs w:val="22"/>
            </w:rPr>
          </w:rPrChange>
        </w:rPr>
        <w:t xml:space="preserve">he </w:t>
      </w:r>
      <w:del w:id="237" w:author="Micaela Chan" w:date="2019-12-17T09:53:00Z">
        <w:r w:rsidRPr="00DF6C60" w:rsidDel="009A2E36">
          <w:rPr>
            <w:color w:val="000000"/>
            <w:rPrChange w:id="238" w:author="Herve" w:date="2019-12-17T18:00:00Z">
              <w:rPr>
                <w:color w:val="000000"/>
                <w:sz w:val="22"/>
                <w:szCs w:val="22"/>
              </w:rPr>
            </w:rPrChange>
          </w:rPr>
          <w:delText xml:space="preserve">whole-brain </w:delText>
        </w:r>
      </w:del>
      <w:r w:rsidRPr="00DF6C60">
        <w:rPr>
          <w:color w:val="000000"/>
          <w:rPrChange w:id="239" w:author="Herve" w:date="2019-12-17T18:00:00Z">
            <w:rPr>
              <w:color w:val="000000"/>
              <w:sz w:val="22"/>
              <w:szCs w:val="22"/>
            </w:rPr>
          </w:rPrChange>
        </w:rPr>
        <w:t xml:space="preserve">functional </w:t>
      </w:r>
      <w:del w:id="240" w:author="Micaela Chan" w:date="2019-12-17T09:53:00Z">
        <w:r w:rsidRPr="00DF6C60" w:rsidDel="009A2E36">
          <w:rPr>
            <w:color w:val="000000"/>
            <w:rPrChange w:id="241" w:author="Herve" w:date="2019-12-17T18:00:00Z">
              <w:rPr>
                <w:color w:val="000000"/>
                <w:sz w:val="22"/>
                <w:szCs w:val="22"/>
              </w:rPr>
            </w:rPrChange>
          </w:rPr>
          <w:delText xml:space="preserve">connectivity </w:delText>
        </w:r>
      </w:del>
      <w:ins w:id="242" w:author="Micaela Chan" w:date="2019-12-17T09:53:00Z">
        <w:r w:rsidR="009A2E36" w:rsidRPr="00DF6C60">
          <w:rPr>
            <w:color w:val="000000"/>
            <w:rPrChange w:id="243" w:author="Herve" w:date="2019-12-17T18:00:00Z">
              <w:rPr>
                <w:color w:val="000000"/>
                <w:sz w:val="22"/>
                <w:szCs w:val="22"/>
              </w:rPr>
            </w:rPrChange>
          </w:rPr>
          <w:t xml:space="preserve">network </w:t>
        </w:r>
      </w:ins>
      <w:r w:rsidRPr="00DF6C60">
        <w:rPr>
          <w:color w:val="000000"/>
          <w:rPrChange w:id="244" w:author="Herve" w:date="2019-12-17T18:00:00Z">
            <w:rPr>
              <w:color w:val="000000"/>
              <w:sz w:val="22"/>
              <w:szCs w:val="22"/>
            </w:rPr>
          </w:rPrChange>
        </w:rPr>
        <w:t xml:space="preserve">of each </w:t>
      </w:r>
      <w:ins w:id="245" w:author="Micaela Chan" w:date="2019-12-17T09:53:00Z">
        <w:r w:rsidR="009A2E36" w:rsidRPr="00DF6C60">
          <w:rPr>
            <w:color w:val="000000"/>
            <w:rPrChange w:id="246" w:author="Herve" w:date="2019-12-17T18:00:00Z">
              <w:rPr>
                <w:color w:val="000000"/>
                <w:sz w:val="22"/>
                <w:szCs w:val="22"/>
              </w:rPr>
            </w:rPrChange>
          </w:rPr>
          <w:t xml:space="preserve">participant’s </w:t>
        </w:r>
      </w:ins>
      <w:r w:rsidRPr="00DF6C60">
        <w:rPr>
          <w:color w:val="000000"/>
          <w:rPrChange w:id="247" w:author="Herve" w:date="2019-12-17T18:00:00Z">
            <w:rPr>
              <w:color w:val="000000"/>
              <w:sz w:val="22"/>
              <w:szCs w:val="22"/>
            </w:rPr>
          </w:rPrChange>
        </w:rPr>
        <w:t xml:space="preserve">session </w:t>
      </w:r>
      <w:del w:id="248" w:author="Micaela Chan" w:date="2019-12-17T09:53:00Z">
        <w:r w:rsidRPr="00DF6C60" w:rsidDel="009A2E36">
          <w:rPr>
            <w:color w:val="000000"/>
            <w:rPrChange w:id="249" w:author="Herve" w:date="2019-12-17T18:00:00Z">
              <w:rPr>
                <w:color w:val="000000"/>
                <w:sz w:val="22"/>
                <w:szCs w:val="22"/>
              </w:rPr>
            </w:rPrChange>
          </w:rPr>
          <w:delText xml:space="preserve">of each participant </w:delText>
        </w:r>
      </w:del>
      <w:del w:id="250" w:author="Micaela Chan" w:date="2019-12-17T09:52:00Z">
        <w:r w:rsidRPr="00DF6C60" w:rsidDel="00B769C6">
          <w:rPr>
            <w:color w:val="000000"/>
            <w:rPrChange w:id="251" w:author="Herve" w:date="2019-12-17T18:00:00Z">
              <w:rPr>
                <w:color w:val="000000"/>
                <w:sz w:val="22"/>
                <w:szCs w:val="22"/>
              </w:rPr>
            </w:rPrChange>
          </w:rPr>
          <w:delText>can be</w:delText>
        </w:r>
      </w:del>
      <w:ins w:id="252" w:author="Micaela Chan" w:date="2019-12-17T09:53:00Z">
        <w:r w:rsidR="009A2E36" w:rsidRPr="00DF6C60">
          <w:rPr>
            <w:color w:val="000000"/>
            <w:rPrChange w:id="253" w:author="Herve" w:date="2019-12-17T18:00:00Z">
              <w:rPr>
                <w:color w:val="000000"/>
                <w:sz w:val="22"/>
                <w:szCs w:val="22"/>
              </w:rPr>
            </w:rPrChange>
          </w:rPr>
          <w:t>is</w:t>
        </w:r>
      </w:ins>
      <w:r w:rsidRPr="00DF6C60">
        <w:rPr>
          <w:color w:val="000000"/>
          <w:rPrChange w:id="254" w:author="Herve" w:date="2019-12-17T18:00:00Z">
            <w:rPr>
              <w:color w:val="000000"/>
              <w:sz w:val="22"/>
              <w:szCs w:val="22"/>
            </w:rPr>
          </w:rPrChange>
        </w:rPr>
        <w:t xml:space="preserve"> represented by a symmetric, region-by-region connectivity matrix</w:t>
      </w:r>
      <w:ins w:id="255" w:author="Micaela Chan" w:date="2019-12-17T09:51:00Z">
        <w:r w:rsidR="00B769C6" w:rsidRPr="00DF6C60">
          <w:rPr>
            <w:color w:val="000000"/>
            <w:rPrChange w:id="256" w:author="Herve" w:date="2019-12-17T18:00:00Z">
              <w:rPr>
                <w:color w:val="000000"/>
                <w:sz w:val="22"/>
                <w:szCs w:val="22"/>
              </w:rPr>
            </w:rPrChange>
          </w:rPr>
          <w:t xml:space="preserve">, where </w:t>
        </w:r>
      </w:ins>
      <w:ins w:id="257" w:author="Micaela Chan" w:date="2019-12-17T09:52:00Z">
        <w:r w:rsidR="00B769C6" w:rsidRPr="00DF6C60">
          <w:rPr>
            <w:color w:val="000000"/>
            <w:rPrChange w:id="258" w:author="Herve" w:date="2019-12-17T18:00:00Z">
              <w:rPr>
                <w:color w:val="000000"/>
                <w:sz w:val="22"/>
                <w:szCs w:val="22"/>
              </w:rPr>
            </w:rPrChange>
          </w:rPr>
          <w:t>connectivity</w:t>
        </w:r>
      </w:ins>
      <w:ins w:id="259" w:author="Micaela Chan" w:date="2019-12-17T09:56:00Z">
        <w:r w:rsidR="009A2E36" w:rsidRPr="00DF6C60">
          <w:rPr>
            <w:color w:val="000000"/>
            <w:rPrChange w:id="260" w:author="Herve" w:date="2019-12-17T18:00:00Z">
              <w:rPr>
                <w:color w:val="000000"/>
                <w:sz w:val="22"/>
                <w:szCs w:val="22"/>
              </w:rPr>
            </w:rPrChange>
          </w:rPr>
          <w:t xml:space="preserve"> (i.e., edge)</w:t>
        </w:r>
      </w:ins>
      <w:ins w:id="261" w:author="Micaela Chan" w:date="2019-12-17T09:52:00Z">
        <w:r w:rsidR="00B769C6" w:rsidRPr="00DF6C60">
          <w:rPr>
            <w:color w:val="000000"/>
            <w:rPrChange w:id="262" w:author="Herve" w:date="2019-12-17T18:00:00Z">
              <w:rPr>
                <w:color w:val="000000"/>
                <w:sz w:val="22"/>
                <w:szCs w:val="22"/>
              </w:rPr>
            </w:rPrChange>
          </w:rPr>
          <w:t xml:space="preserve"> </w:t>
        </w:r>
      </w:ins>
      <w:ins w:id="263" w:author="Micaela Chan" w:date="2019-12-17T09:54:00Z">
        <w:r w:rsidR="009A2E36" w:rsidRPr="00DF6C60">
          <w:rPr>
            <w:color w:val="000000"/>
            <w:rPrChange w:id="264" w:author="Herve" w:date="2019-12-17T18:00:00Z">
              <w:rPr>
                <w:color w:val="000000"/>
                <w:sz w:val="22"/>
                <w:szCs w:val="22"/>
              </w:rPr>
            </w:rPrChange>
          </w:rPr>
          <w:t>is</w:t>
        </w:r>
      </w:ins>
      <w:ins w:id="265" w:author="Herve" w:date="2019-12-17T17:59:00Z">
        <w:r w:rsidR="0065580C">
          <w:rPr>
            <w:color w:val="000000"/>
            <w:rPrChange w:id="266" w:author="Herve" w:date="2019-12-17T18:00:00Z">
              <w:rPr>
                <w:color w:val="000000"/>
              </w:rPr>
            </w:rPrChange>
          </w:rPr>
          <w:t xml:space="preserve"> give</w:t>
        </w:r>
        <w:r w:rsidR="00DF6C60" w:rsidRPr="00DF6C60">
          <w:rPr>
            <w:color w:val="000000"/>
            <w:rPrChange w:id="267" w:author="Herve" w:date="2019-12-17T18:00:00Z">
              <w:rPr>
                <w:color w:val="000000"/>
                <w:sz w:val="22"/>
                <w:szCs w:val="22"/>
              </w:rPr>
            </w:rPrChange>
          </w:rPr>
          <w:t>n by</w:t>
        </w:r>
      </w:ins>
      <w:ins w:id="268" w:author="Micaela Chan" w:date="2019-12-17T09:52:00Z">
        <w:r w:rsidR="00B769C6" w:rsidRPr="00DF6C60">
          <w:rPr>
            <w:color w:val="000000"/>
            <w:rPrChange w:id="269" w:author="Herve" w:date="2019-12-17T18:00:00Z">
              <w:rPr>
                <w:color w:val="000000"/>
                <w:sz w:val="22"/>
                <w:szCs w:val="22"/>
              </w:rPr>
            </w:rPrChange>
          </w:rPr>
          <w:t xml:space="preserve"> the Fisher’s </w:t>
        </w:r>
        <w:r w:rsidR="00B769C6" w:rsidRPr="00DF6C60">
          <w:rPr>
            <w:i/>
            <w:color w:val="000000"/>
            <w:rPrChange w:id="270" w:author="Herve" w:date="2019-12-17T18:00:00Z">
              <w:rPr>
                <w:i/>
                <w:color w:val="000000"/>
                <w:sz w:val="22"/>
                <w:szCs w:val="22"/>
              </w:rPr>
            </w:rPrChange>
          </w:rPr>
          <w:t>Z</w:t>
        </w:r>
        <w:r w:rsidR="00B769C6" w:rsidRPr="00DF6C60">
          <w:rPr>
            <w:color w:val="000000"/>
            <w:rPrChange w:id="271" w:author="Herve" w:date="2019-12-17T18:00:00Z">
              <w:rPr>
                <w:color w:val="000000"/>
                <w:sz w:val="22"/>
                <w:szCs w:val="22"/>
              </w:rPr>
            </w:rPrChange>
          </w:rPr>
          <w:t xml:space="preserve">-transformed correlation of the BOLD signals between two </w:t>
        </w:r>
      </w:ins>
      <w:ins w:id="272" w:author="Micaela Chan" w:date="2019-12-17T09:53:00Z">
        <w:r w:rsidR="00B769C6" w:rsidRPr="00DF6C60">
          <w:rPr>
            <w:color w:val="000000"/>
            <w:rPrChange w:id="273" w:author="Herve" w:date="2019-12-17T18:00:00Z">
              <w:rPr>
                <w:color w:val="000000"/>
                <w:sz w:val="22"/>
                <w:szCs w:val="22"/>
              </w:rPr>
            </w:rPrChange>
          </w:rPr>
          <w:t>regions</w:t>
        </w:r>
      </w:ins>
      <w:r w:rsidRPr="00DF6C60">
        <w:rPr>
          <w:color w:val="000000"/>
          <w:rPrChange w:id="274" w:author="Herve" w:date="2019-12-17T18:00:00Z">
            <w:rPr>
              <w:color w:val="000000"/>
              <w:sz w:val="22"/>
              <w:szCs w:val="22"/>
            </w:rPr>
          </w:rPrChange>
        </w:rPr>
        <w:t xml:space="preserve">. From the original MSC data, four sessions </w:t>
      </w:r>
      <w:del w:id="275" w:author="Micaela Chan" w:date="2019-12-17T09:54:00Z">
        <w:r w:rsidRPr="00DF6C60" w:rsidDel="009A2E36">
          <w:rPr>
            <w:color w:val="000000"/>
            <w:rPrChange w:id="276" w:author="Herve" w:date="2019-12-17T18:00:00Z">
              <w:rPr>
                <w:color w:val="000000"/>
                <w:sz w:val="22"/>
                <w:szCs w:val="22"/>
              </w:rPr>
            </w:rPrChange>
          </w:rPr>
          <w:delText xml:space="preserve">for </w:delText>
        </w:r>
      </w:del>
      <w:ins w:id="277" w:author="Micaela Chan" w:date="2019-12-17T09:54:00Z">
        <w:r w:rsidR="009A2E36" w:rsidRPr="00DF6C60">
          <w:rPr>
            <w:color w:val="000000"/>
            <w:rPrChange w:id="278" w:author="Herve" w:date="2019-12-17T18:00:00Z">
              <w:rPr>
                <w:color w:val="000000"/>
                <w:sz w:val="22"/>
                <w:szCs w:val="22"/>
              </w:rPr>
            </w:rPrChange>
          </w:rPr>
          <w:t xml:space="preserve">from </w:t>
        </w:r>
      </w:ins>
      <w:r w:rsidRPr="00DF6C60">
        <w:rPr>
          <w:color w:val="000000"/>
          <w:rPrChange w:id="279" w:author="Herve" w:date="2019-12-17T18:00:00Z">
            <w:rPr>
              <w:color w:val="000000"/>
              <w:sz w:val="22"/>
              <w:szCs w:val="22"/>
            </w:rPr>
          </w:rPrChange>
        </w:rPr>
        <w:t>each participant were selected</w:t>
      </w:r>
      <w:r w:rsidR="00370B43" w:rsidRPr="00DF6C60">
        <w:rPr>
          <w:color w:val="000000"/>
          <w:rPrChange w:id="280" w:author="Herve" w:date="2019-12-17T18:00:00Z">
            <w:rPr>
              <w:color w:val="000000"/>
              <w:sz w:val="22"/>
              <w:szCs w:val="22"/>
            </w:rPr>
          </w:rPrChange>
        </w:rPr>
        <w:t xml:space="preserve"> for the analysis</w:t>
      </w:r>
      <w:r w:rsidR="00F44419" w:rsidRPr="00DF6C60">
        <w:rPr>
          <w:color w:val="000000"/>
          <w:rPrChange w:id="281" w:author="Herve" w:date="2019-12-17T18:00:00Z">
            <w:rPr>
              <w:color w:val="000000"/>
              <w:sz w:val="22"/>
              <w:szCs w:val="22"/>
            </w:rPr>
          </w:rPrChange>
        </w:rPr>
        <w:t xml:space="preserve"> (session</w:t>
      </w:r>
      <w:r w:rsidR="005A3B25" w:rsidRPr="00DF6C60">
        <w:rPr>
          <w:color w:val="000000"/>
          <w:rPrChange w:id="282" w:author="Herve" w:date="2019-12-17T18:00:00Z">
            <w:rPr>
              <w:color w:val="000000"/>
              <w:sz w:val="22"/>
              <w:szCs w:val="22"/>
            </w:rPr>
          </w:rPrChange>
        </w:rPr>
        <w:t>s</w:t>
      </w:r>
      <w:r w:rsidR="00F44419" w:rsidRPr="00DF6C60">
        <w:rPr>
          <w:color w:val="000000"/>
          <w:rPrChange w:id="283" w:author="Herve" w:date="2019-12-17T18:00:00Z">
            <w:rPr>
              <w:color w:val="000000"/>
              <w:sz w:val="22"/>
              <w:szCs w:val="22"/>
            </w:rPr>
          </w:rPrChange>
        </w:rPr>
        <w:t xml:space="preserve"> 1 – 4)</w:t>
      </w:r>
      <w:r w:rsidRPr="00DF6C60">
        <w:rPr>
          <w:color w:val="000000"/>
          <w:rPrChange w:id="284" w:author="Herve" w:date="2019-12-17T18:00:00Z">
            <w:rPr>
              <w:color w:val="000000"/>
              <w:sz w:val="22"/>
              <w:szCs w:val="22"/>
            </w:rPr>
          </w:rPrChange>
        </w:rPr>
        <w:t xml:space="preserve">. For Sessions 2 and 4, the connectivity of three types of edges was </w:t>
      </w:r>
      <w:r w:rsidR="0038518D" w:rsidRPr="00DF6C60">
        <w:rPr>
          <w:color w:val="000000"/>
          <w:rPrChange w:id="285" w:author="Herve" w:date="2019-12-17T18:00:00Z">
            <w:rPr>
              <w:color w:val="000000"/>
              <w:sz w:val="22"/>
              <w:szCs w:val="22"/>
            </w:rPr>
          </w:rPrChange>
        </w:rPr>
        <w:t xml:space="preserve">manipulated </w:t>
      </w:r>
      <w:r w:rsidRPr="00DF6C60">
        <w:rPr>
          <w:color w:val="000000"/>
          <w:rPrChange w:id="286" w:author="Herve" w:date="2019-12-17T18:00:00Z">
            <w:rPr>
              <w:color w:val="000000"/>
              <w:sz w:val="22"/>
              <w:szCs w:val="22"/>
            </w:rPr>
          </w:rPrChange>
        </w:rPr>
        <w:t xml:space="preserve">to simulate </w:t>
      </w:r>
      <w:r w:rsidR="0038518D" w:rsidRPr="00DF6C60">
        <w:rPr>
          <w:color w:val="000000"/>
          <w:rPrChange w:id="287" w:author="Herve" w:date="2019-12-17T18:00:00Z">
            <w:rPr>
              <w:color w:val="000000"/>
              <w:sz w:val="22"/>
              <w:szCs w:val="22"/>
            </w:rPr>
          </w:rPrChange>
        </w:rPr>
        <w:t xml:space="preserve">commonly observed changes in </w:t>
      </w:r>
      <w:r w:rsidR="00417244" w:rsidRPr="00DF6C60">
        <w:rPr>
          <w:color w:val="000000"/>
          <w:rPrChange w:id="288" w:author="Herve" w:date="2019-12-17T18:00:00Z">
            <w:rPr>
              <w:color w:val="000000"/>
              <w:sz w:val="22"/>
              <w:szCs w:val="22"/>
            </w:rPr>
          </w:rPrChange>
        </w:rPr>
        <w:t xml:space="preserve">functional brain </w:t>
      </w:r>
      <w:r w:rsidR="0038518D" w:rsidRPr="00DF6C60">
        <w:rPr>
          <w:color w:val="000000"/>
          <w:rPrChange w:id="289" w:author="Herve" w:date="2019-12-17T18:00:00Z">
            <w:rPr>
              <w:color w:val="000000"/>
              <w:sz w:val="22"/>
              <w:szCs w:val="22"/>
            </w:rPr>
          </w:rPrChange>
        </w:rPr>
        <w:t>networks</w:t>
      </w:r>
      <w:r w:rsidRPr="00DF6C60">
        <w:rPr>
          <w:color w:val="000000"/>
          <w:rPrChange w:id="290" w:author="Herve" w:date="2019-12-17T18:00:00Z">
            <w:rPr>
              <w:color w:val="000000"/>
              <w:sz w:val="22"/>
              <w:szCs w:val="22"/>
            </w:rPr>
          </w:rPrChange>
        </w:rPr>
        <w:t xml:space="preserve">: (1) </w:t>
      </w:r>
      <w:r w:rsidR="00EB6092" w:rsidRPr="00DF6C60">
        <w:rPr>
          <w:color w:val="000000"/>
          <w:rPrChange w:id="291" w:author="Herve" w:date="2019-12-17T18:00:00Z">
            <w:rPr>
              <w:color w:val="000000"/>
              <w:sz w:val="22"/>
              <w:szCs w:val="22"/>
            </w:rPr>
          </w:rPrChange>
        </w:rPr>
        <w:t>decrease</w:t>
      </w:r>
      <w:r w:rsidR="00417244" w:rsidRPr="00DF6C60">
        <w:rPr>
          <w:color w:val="000000"/>
          <w:rPrChange w:id="292" w:author="Herve" w:date="2019-12-17T18:00:00Z">
            <w:rPr>
              <w:color w:val="000000"/>
              <w:sz w:val="22"/>
              <w:szCs w:val="22"/>
            </w:rPr>
          </w:rPrChange>
        </w:rPr>
        <w:t>s</w:t>
      </w:r>
      <w:r w:rsidR="00EB6092" w:rsidRPr="00DF6C60">
        <w:rPr>
          <w:color w:val="000000"/>
          <w:rPrChange w:id="293" w:author="Herve" w:date="2019-12-17T18:00:00Z">
            <w:rPr>
              <w:color w:val="000000"/>
              <w:sz w:val="22"/>
              <w:szCs w:val="22"/>
            </w:rPr>
          </w:rPrChange>
        </w:rPr>
        <w:t xml:space="preserve"> </w:t>
      </w:r>
      <w:r w:rsidRPr="00DF6C60">
        <w:rPr>
          <w:color w:val="000000"/>
          <w:rPrChange w:id="294" w:author="Herve" w:date="2019-12-17T18:00:00Z">
            <w:rPr>
              <w:color w:val="000000"/>
              <w:sz w:val="22"/>
              <w:szCs w:val="22"/>
            </w:rPr>
          </w:rPrChange>
        </w:rPr>
        <w:t>within the default mode network (DMN)</w:t>
      </w:r>
      <w:r w:rsidR="00AD45AB" w:rsidRPr="00DF6C60">
        <w:rPr>
          <w:color w:val="000000"/>
          <w:rPrChange w:id="295" w:author="Herve" w:date="2019-12-17T18:00:00Z">
            <w:rPr>
              <w:color w:val="000000"/>
              <w:sz w:val="22"/>
              <w:szCs w:val="22"/>
            </w:rPr>
          </w:rPrChange>
        </w:rPr>
        <w:t xml:space="preserve"> and</w:t>
      </w:r>
      <w:r w:rsidR="00417244" w:rsidRPr="00DF6C60">
        <w:rPr>
          <w:color w:val="000000"/>
          <w:rPrChange w:id="296" w:author="Herve" w:date="2019-12-17T18:00:00Z">
            <w:rPr>
              <w:color w:val="000000"/>
              <w:sz w:val="22"/>
              <w:szCs w:val="22"/>
            </w:rPr>
          </w:rPrChange>
        </w:rPr>
        <w:t xml:space="preserve"> </w:t>
      </w:r>
      <w:del w:id="297" w:author="如淇 游" w:date="2019-12-17T16:15:00Z">
        <w:r w:rsidRPr="00DF6C60" w:rsidDel="002E63A9">
          <w:rPr>
            <w:color w:val="000000"/>
            <w:rPrChange w:id="298" w:author="Herve" w:date="2019-12-17T18:00:00Z">
              <w:rPr>
                <w:color w:val="000000"/>
                <w:sz w:val="22"/>
                <w:szCs w:val="22"/>
              </w:rPr>
            </w:rPrChange>
          </w:rPr>
          <w:delText xml:space="preserve">(2) </w:delText>
        </w:r>
      </w:del>
      <w:r w:rsidR="00EB6092" w:rsidRPr="00DF6C60">
        <w:rPr>
          <w:color w:val="000000"/>
          <w:rPrChange w:id="299" w:author="Herve" w:date="2019-12-17T18:00:00Z">
            <w:rPr>
              <w:color w:val="000000"/>
              <w:sz w:val="22"/>
              <w:szCs w:val="22"/>
            </w:rPr>
          </w:rPrChange>
        </w:rPr>
        <w:t>increase</w:t>
      </w:r>
      <w:r w:rsidR="00417244" w:rsidRPr="00DF6C60">
        <w:rPr>
          <w:color w:val="000000"/>
          <w:rPrChange w:id="300" w:author="Herve" w:date="2019-12-17T18:00:00Z">
            <w:rPr>
              <w:color w:val="000000"/>
              <w:sz w:val="22"/>
              <w:szCs w:val="22"/>
            </w:rPr>
          </w:rPrChange>
        </w:rPr>
        <w:t>s</w:t>
      </w:r>
      <w:r w:rsidR="00EB6092" w:rsidRPr="00DF6C60">
        <w:rPr>
          <w:color w:val="000000"/>
          <w:rPrChange w:id="301" w:author="Herve" w:date="2019-12-17T18:00:00Z">
            <w:rPr>
              <w:color w:val="000000"/>
              <w:sz w:val="22"/>
              <w:szCs w:val="22"/>
            </w:rPr>
          </w:rPrChange>
        </w:rPr>
        <w:t xml:space="preserve"> </w:t>
      </w:r>
      <w:ins w:id="302" w:author="如淇 游" w:date="2019-12-17T16:15:00Z">
        <w:r w:rsidR="002E63A9" w:rsidRPr="00DF6C60">
          <w:rPr>
            <w:color w:val="000000"/>
            <w:rPrChange w:id="303" w:author="Herve" w:date="2019-12-17T18:00:00Z">
              <w:rPr>
                <w:color w:val="000000"/>
                <w:sz w:val="22"/>
                <w:szCs w:val="22"/>
              </w:rPr>
            </w:rPrChange>
          </w:rPr>
          <w:t xml:space="preserve">(2) </w:t>
        </w:r>
      </w:ins>
      <w:r w:rsidRPr="00DF6C60">
        <w:rPr>
          <w:color w:val="000000"/>
          <w:rPrChange w:id="304" w:author="Herve" w:date="2019-12-17T18:00:00Z">
            <w:rPr>
              <w:color w:val="000000"/>
              <w:sz w:val="22"/>
              <w:szCs w:val="22"/>
            </w:rPr>
          </w:rPrChange>
        </w:rPr>
        <w:t xml:space="preserve">between DMN and the frontoparietal </w:t>
      </w:r>
      <w:r w:rsidRPr="00DF6C60">
        <w:rPr>
          <w:color w:val="000000"/>
          <w:rPrChange w:id="305" w:author="Herve" w:date="2019-12-17T18:00:00Z">
            <w:rPr>
              <w:color w:val="000000"/>
              <w:sz w:val="22"/>
              <w:szCs w:val="22"/>
            </w:rPr>
          </w:rPrChange>
        </w:rPr>
        <w:lastRenderedPageBreak/>
        <w:t>network (FPN)</w:t>
      </w:r>
      <w:del w:id="306" w:author="如淇 游" w:date="2019-12-17T16:16:00Z">
        <w:r w:rsidRPr="00DF6C60" w:rsidDel="002E63A9">
          <w:rPr>
            <w:color w:val="000000"/>
            <w:rPrChange w:id="307" w:author="Herve" w:date="2019-12-17T18:00:00Z">
              <w:rPr>
                <w:color w:val="000000"/>
                <w:sz w:val="22"/>
                <w:szCs w:val="22"/>
              </w:rPr>
            </w:rPrChange>
          </w:rPr>
          <w:delText>,</w:delText>
        </w:r>
      </w:del>
      <w:r w:rsidRPr="00DF6C60">
        <w:rPr>
          <w:color w:val="000000"/>
          <w:rPrChange w:id="308" w:author="Herve" w:date="2019-12-17T18:00:00Z">
            <w:rPr>
              <w:color w:val="000000"/>
              <w:sz w:val="22"/>
              <w:szCs w:val="22"/>
            </w:rPr>
          </w:rPrChange>
        </w:rPr>
        <w:t xml:space="preserve"> and </w:t>
      </w:r>
      <w:ins w:id="309" w:author="如淇 游" w:date="2019-12-17T16:16:00Z">
        <w:r w:rsidR="002E63A9" w:rsidRPr="00DF6C60">
          <w:rPr>
            <w:color w:val="000000"/>
            <w:rPrChange w:id="310" w:author="Herve" w:date="2019-12-17T18:00:00Z">
              <w:rPr>
                <w:color w:val="000000"/>
                <w:sz w:val="22"/>
                <w:szCs w:val="22"/>
              </w:rPr>
            </w:rPrChange>
          </w:rPr>
          <w:t xml:space="preserve">(3) </w:t>
        </w:r>
      </w:ins>
      <w:r w:rsidRPr="00DF6C60">
        <w:rPr>
          <w:color w:val="000000"/>
          <w:rPrChange w:id="311" w:author="Herve" w:date="2019-12-17T18:00:00Z">
            <w:rPr>
              <w:color w:val="000000"/>
              <w:sz w:val="22"/>
              <w:szCs w:val="22"/>
            </w:rPr>
          </w:rPrChange>
        </w:rPr>
        <w:t xml:space="preserve">between </w:t>
      </w:r>
      <w:r w:rsidR="00AD45AB" w:rsidRPr="00DF6C60">
        <w:rPr>
          <w:color w:val="000000"/>
          <w:rPrChange w:id="312" w:author="Herve" w:date="2019-12-17T18:00:00Z">
            <w:rPr>
              <w:color w:val="000000"/>
              <w:sz w:val="22"/>
              <w:szCs w:val="22"/>
            </w:rPr>
          </w:rPrChange>
        </w:rPr>
        <w:t xml:space="preserve">the </w:t>
      </w:r>
      <w:r w:rsidRPr="00DF6C60">
        <w:rPr>
          <w:color w:val="000000"/>
          <w:rPrChange w:id="313" w:author="Herve" w:date="2019-12-17T18:00:00Z">
            <w:rPr>
              <w:color w:val="000000"/>
              <w:sz w:val="22"/>
              <w:szCs w:val="22"/>
            </w:rPr>
          </w:rPrChange>
        </w:rPr>
        <w:t>DMN and the dorsal attention network (DAN).</w:t>
      </w:r>
      <w:r w:rsidR="00EB6092" w:rsidRPr="00DF6C60">
        <w:rPr>
          <w:color w:val="000000"/>
          <w:rPrChange w:id="314" w:author="Herve" w:date="2019-12-17T18:00:00Z">
            <w:rPr>
              <w:color w:val="000000"/>
              <w:sz w:val="22"/>
              <w:szCs w:val="22"/>
            </w:rPr>
          </w:rPrChange>
        </w:rPr>
        <w:t xml:space="preserve"> Simulations of changes were restricted to </w:t>
      </w:r>
      <w:r w:rsidR="00417244" w:rsidRPr="00DF6C60">
        <w:rPr>
          <w:color w:val="000000"/>
          <w:rPrChange w:id="315" w:author="Herve" w:date="2019-12-17T18:00:00Z">
            <w:rPr>
              <w:color w:val="000000"/>
              <w:sz w:val="22"/>
              <w:szCs w:val="22"/>
            </w:rPr>
          </w:rPrChange>
        </w:rPr>
        <w:t>specific</w:t>
      </w:r>
      <w:r w:rsidR="00EB6092" w:rsidRPr="00DF6C60">
        <w:rPr>
          <w:color w:val="000000"/>
          <w:rPrChange w:id="316" w:author="Herve" w:date="2019-12-17T18:00:00Z">
            <w:rPr>
              <w:color w:val="000000"/>
              <w:sz w:val="22"/>
              <w:szCs w:val="22"/>
            </w:rPr>
          </w:rPrChange>
        </w:rPr>
        <w:t xml:space="preserve"> networks to test whether </w:t>
      </w:r>
      <w:ins w:id="317" w:author="Herve" w:date="2019-12-17T18:01:00Z">
        <w:r w:rsidR="0065580C">
          <w:rPr>
            <w:color w:val="000000"/>
          </w:rPr>
          <w:t>our</w:t>
        </w:r>
      </w:ins>
      <w:del w:id="318" w:author="Herve" w:date="2019-12-17T18:01:00Z">
        <w:r w:rsidR="00EB6092" w:rsidRPr="00DF6C60" w:rsidDel="0065580C">
          <w:rPr>
            <w:color w:val="000000"/>
            <w:rPrChange w:id="319" w:author="Herve" w:date="2019-12-17T18:00:00Z">
              <w:rPr>
                <w:color w:val="000000"/>
                <w:sz w:val="22"/>
                <w:szCs w:val="22"/>
              </w:rPr>
            </w:rPrChange>
          </w:rPr>
          <w:delText>the</w:delText>
        </w:r>
      </w:del>
      <w:r w:rsidR="00EB6092" w:rsidRPr="00DF6C60">
        <w:rPr>
          <w:color w:val="000000"/>
          <w:rPrChange w:id="320" w:author="Herve" w:date="2019-12-17T18:00:00Z">
            <w:rPr>
              <w:color w:val="000000"/>
              <w:sz w:val="22"/>
              <w:szCs w:val="22"/>
            </w:rPr>
          </w:rPrChange>
        </w:rPr>
        <w:t xml:space="preserve"> </w:t>
      </w:r>
      <w:del w:id="321" w:author="如淇 游" w:date="2019-12-17T16:32:00Z">
        <w:r w:rsidR="00EB6092" w:rsidRPr="00DF6C60" w:rsidDel="001B22DF">
          <w:rPr>
            <w:color w:val="000000"/>
            <w:rPrChange w:id="322" w:author="Herve" w:date="2019-12-17T18:00:00Z">
              <w:rPr>
                <w:color w:val="000000"/>
                <w:sz w:val="22"/>
                <w:szCs w:val="22"/>
              </w:rPr>
            </w:rPrChange>
          </w:rPr>
          <w:delText xml:space="preserve">method </w:delText>
        </w:r>
      </w:del>
      <w:ins w:id="323" w:author="如淇 游" w:date="2019-12-17T16:32:00Z">
        <w:r w:rsidR="001B22DF" w:rsidRPr="00DF6C60">
          <w:rPr>
            <w:color w:val="000000"/>
            <w:rPrChange w:id="324" w:author="Herve" w:date="2019-12-17T18:00:00Z">
              <w:rPr>
                <w:color w:val="000000"/>
                <w:sz w:val="22"/>
                <w:szCs w:val="22"/>
              </w:rPr>
            </w:rPrChange>
          </w:rPr>
          <w:t>technique</w:t>
        </w:r>
      </w:ins>
      <w:ins w:id="325" w:author="如淇 游" w:date="2019-12-17T16:33:00Z">
        <w:r w:rsidR="001B22DF" w:rsidRPr="00DF6C60">
          <w:rPr>
            <w:color w:val="000000"/>
            <w:rPrChange w:id="326" w:author="Herve" w:date="2019-12-17T18:00:00Z">
              <w:rPr>
                <w:color w:val="000000"/>
                <w:sz w:val="22"/>
                <w:szCs w:val="22"/>
              </w:rPr>
            </w:rPrChange>
          </w:rPr>
          <w:t xml:space="preserve"> </w:t>
        </w:r>
      </w:ins>
      <w:r w:rsidR="00EB6092" w:rsidRPr="00DF6C60">
        <w:rPr>
          <w:color w:val="000000"/>
          <w:rPrChange w:id="327" w:author="Herve" w:date="2019-12-17T18:00:00Z">
            <w:rPr>
              <w:color w:val="000000"/>
              <w:sz w:val="22"/>
              <w:szCs w:val="22"/>
            </w:rPr>
          </w:rPrChange>
        </w:rPr>
        <w:t xml:space="preserve">could </w:t>
      </w:r>
      <w:del w:id="328" w:author="如淇 游" w:date="2019-12-17T16:00:00Z">
        <w:r w:rsidR="00EB6092" w:rsidRPr="00DF6C60" w:rsidDel="002E63A9">
          <w:rPr>
            <w:color w:val="000000"/>
            <w:rPrChange w:id="329" w:author="Herve" w:date="2019-12-17T18:00:00Z">
              <w:rPr>
                <w:color w:val="000000"/>
                <w:sz w:val="22"/>
                <w:szCs w:val="22"/>
              </w:rPr>
            </w:rPrChange>
          </w:rPr>
          <w:delText xml:space="preserve">reveal </w:delText>
        </w:r>
      </w:del>
      <w:ins w:id="330" w:author="如淇 游" w:date="2019-12-17T16:00:00Z">
        <w:r w:rsidR="002E63A9" w:rsidRPr="00DF6C60">
          <w:rPr>
            <w:color w:val="000000"/>
            <w:rPrChange w:id="331" w:author="Herve" w:date="2019-12-17T18:00:00Z">
              <w:rPr>
                <w:color w:val="000000"/>
                <w:sz w:val="22"/>
                <w:szCs w:val="22"/>
              </w:rPr>
            </w:rPrChange>
          </w:rPr>
          <w:t xml:space="preserve">detect </w:t>
        </w:r>
      </w:ins>
      <w:r w:rsidR="00EB6092" w:rsidRPr="00DF6C60">
        <w:rPr>
          <w:color w:val="000000"/>
          <w:rPrChange w:id="332" w:author="Herve" w:date="2019-12-17T18:00:00Z">
            <w:rPr>
              <w:color w:val="000000"/>
              <w:sz w:val="22"/>
              <w:szCs w:val="22"/>
            </w:rPr>
          </w:rPrChange>
        </w:rPr>
        <w:t xml:space="preserve">where </w:t>
      </w:r>
      <w:r w:rsidR="00417244" w:rsidRPr="00DF6C60">
        <w:rPr>
          <w:color w:val="000000"/>
          <w:rPrChange w:id="333" w:author="Herve" w:date="2019-12-17T18:00:00Z">
            <w:rPr>
              <w:color w:val="000000"/>
              <w:sz w:val="22"/>
              <w:szCs w:val="22"/>
            </w:rPr>
          </w:rPrChange>
        </w:rPr>
        <w:t>between-session changes are located.</w:t>
      </w:r>
    </w:p>
    <w:p w14:paraId="24BACC45" w14:textId="77777777" w:rsidR="007507BA" w:rsidRPr="00DF6C60" w:rsidDel="00B91EC9" w:rsidRDefault="007507BA" w:rsidP="007507BA">
      <w:pPr>
        <w:rPr>
          <w:del w:id="334" w:author="如淇 游" w:date="2019-12-17T16:33:00Z"/>
          <w:color w:val="000000"/>
          <w:rPrChange w:id="335" w:author="Herve" w:date="2019-12-17T18:00:00Z">
            <w:rPr>
              <w:del w:id="336" w:author="如淇 游" w:date="2019-12-17T16:33:00Z"/>
              <w:color w:val="000000"/>
              <w:sz w:val="22"/>
              <w:szCs w:val="22"/>
            </w:rPr>
          </w:rPrChange>
        </w:rPr>
      </w:pPr>
    </w:p>
    <w:p w14:paraId="5416C382" w14:textId="31953CB8" w:rsidR="007507BA" w:rsidRPr="00DF6C60" w:rsidRDefault="007507BA" w:rsidP="007507BA">
      <w:del w:id="337" w:author="如淇 游" w:date="2019-12-17T16:33:00Z">
        <w:r w:rsidRPr="00DF6C60" w:rsidDel="00B91EC9">
          <w:rPr>
            <w:b/>
            <w:bCs/>
            <w:color w:val="000000"/>
            <w:rPrChange w:id="338" w:author="Herve" w:date="2019-12-17T18:00:00Z">
              <w:rPr>
                <w:b/>
                <w:bCs/>
                <w:color w:val="000000"/>
                <w:sz w:val="22"/>
                <w:szCs w:val="22"/>
              </w:rPr>
            </w:rPrChange>
          </w:rPr>
          <w:delText>Results</w:delText>
        </w:r>
      </w:del>
    </w:p>
    <w:p w14:paraId="08572660" w14:textId="5E451A2D" w:rsidR="007507BA" w:rsidRPr="00DF6C60" w:rsidDel="00B91EC9" w:rsidRDefault="007507BA" w:rsidP="007507BA">
      <w:pPr>
        <w:rPr>
          <w:del w:id="339" w:author="如淇 游" w:date="2019-12-17T16:33:00Z"/>
          <w:color w:val="000000"/>
          <w:rPrChange w:id="340" w:author="Herve" w:date="2019-12-17T18:00:00Z">
            <w:rPr>
              <w:del w:id="341" w:author="如淇 游" w:date="2019-12-17T16:33:00Z"/>
              <w:color w:val="000000"/>
              <w:sz w:val="22"/>
              <w:szCs w:val="22"/>
            </w:rPr>
          </w:rPrChange>
        </w:rPr>
      </w:pPr>
      <w:r w:rsidRPr="00DF6C60">
        <w:rPr>
          <w:color w:val="000000"/>
          <w:rPrChange w:id="342" w:author="Herve" w:date="2019-12-17T18:00:00Z">
            <w:rPr>
              <w:color w:val="000000"/>
              <w:sz w:val="22"/>
              <w:szCs w:val="22"/>
            </w:rPr>
          </w:rPrChange>
        </w:rPr>
        <w:t xml:space="preserve">This new multivariate approach to analyzing the MSC data table showed </w:t>
      </w:r>
      <w:del w:id="343" w:author="如淇 游" w:date="2019-12-17T16:17:00Z">
        <w:r w:rsidRPr="00DF6C60" w:rsidDel="002E63A9">
          <w:rPr>
            <w:color w:val="000000"/>
            <w:rPrChange w:id="344" w:author="Herve" w:date="2019-12-17T18:00:00Z">
              <w:rPr>
                <w:color w:val="000000"/>
                <w:sz w:val="22"/>
                <w:szCs w:val="22"/>
              </w:rPr>
            </w:rPrChange>
          </w:rPr>
          <w:delText>that simulated sessions (2 &amp; 4) are separated from non-simulated ones (1 &amp; 3)</w:delText>
        </w:r>
      </w:del>
      <w:ins w:id="345" w:author="如淇 游" w:date="2019-12-17T16:17:00Z">
        <w:r w:rsidR="002E63A9" w:rsidRPr="00DF6C60">
          <w:rPr>
            <w:color w:val="000000"/>
            <w:rPrChange w:id="346" w:author="Herve" w:date="2019-12-17T18:00:00Z">
              <w:rPr>
                <w:color w:val="000000"/>
                <w:sz w:val="22"/>
                <w:szCs w:val="22"/>
              </w:rPr>
            </w:rPrChange>
          </w:rPr>
          <w:t>the session effect (simulated vs. non-simulated sessions)</w:t>
        </w:r>
      </w:ins>
      <w:r w:rsidRPr="00DF6C60">
        <w:rPr>
          <w:color w:val="000000"/>
          <w:rPrChange w:id="347" w:author="Herve" w:date="2019-12-17T18:00:00Z">
            <w:rPr>
              <w:color w:val="000000"/>
              <w:sz w:val="22"/>
              <w:szCs w:val="22"/>
            </w:rPr>
          </w:rPrChange>
        </w:rPr>
        <w:t xml:space="preserve"> on the first component (</w:t>
      </w:r>
      <w:r w:rsidRPr="00DF6C60">
        <w:rPr>
          <w:bCs/>
          <w:color w:val="000000"/>
          <w:rPrChange w:id="348" w:author="Herve" w:date="2019-12-17T18:00:00Z">
            <w:rPr>
              <w:bCs/>
              <w:color w:val="000000"/>
              <w:sz w:val="22"/>
              <w:szCs w:val="22"/>
            </w:rPr>
          </w:rPrChange>
        </w:rPr>
        <w:t>Fig. 2A</w:t>
      </w:r>
      <w:r w:rsidRPr="00DF6C60">
        <w:rPr>
          <w:color w:val="000000"/>
          <w:rPrChange w:id="349" w:author="Herve" w:date="2019-12-17T18:00:00Z">
            <w:rPr>
              <w:color w:val="000000"/>
              <w:sz w:val="22"/>
              <w:szCs w:val="22"/>
            </w:rPr>
          </w:rPrChange>
        </w:rPr>
        <w:t>)</w:t>
      </w:r>
      <w:r w:rsidR="00BA392A" w:rsidRPr="00DF6C60">
        <w:rPr>
          <w:color w:val="000000"/>
          <w:rPrChange w:id="350" w:author="Herve" w:date="2019-12-17T18:00:00Z">
            <w:rPr>
              <w:color w:val="000000"/>
              <w:sz w:val="22"/>
              <w:szCs w:val="22"/>
            </w:rPr>
          </w:rPrChange>
        </w:rPr>
        <w:t>.</w:t>
      </w:r>
      <w:r w:rsidRPr="00DF6C60">
        <w:rPr>
          <w:color w:val="000000"/>
          <w:rPrChange w:id="351" w:author="Herve" w:date="2019-12-17T18:00:00Z">
            <w:rPr>
              <w:color w:val="000000"/>
              <w:sz w:val="22"/>
              <w:szCs w:val="22"/>
            </w:rPr>
          </w:rPrChange>
        </w:rPr>
        <w:t xml:space="preserve"> </w:t>
      </w:r>
      <w:r w:rsidR="00BA392A" w:rsidRPr="00DF6C60">
        <w:rPr>
          <w:color w:val="000000"/>
          <w:rPrChange w:id="352" w:author="Herve" w:date="2019-12-17T18:00:00Z">
            <w:rPr>
              <w:color w:val="000000"/>
              <w:sz w:val="22"/>
              <w:szCs w:val="22"/>
            </w:rPr>
          </w:rPrChange>
        </w:rPr>
        <w:t>This</w:t>
      </w:r>
      <w:r w:rsidRPr="00DF6C60">
        <w:rPr>
          <w:color w:val="000000"/>
          <w:rPrChange w:id="353" w:author="Herve" w:date="2019-12-17T18:00:00Z">
            <w:rPr>
              <w:color w:val="000000"/>
              <w:sz w:val="22"/>
              <w:szCs w:val="22"/>
            </w:rPr>
          </w:rPrChange>
        </w:rPr>
        <w:t xml:space="preserve"> separation is driven by the within DMN connectivity and several other between-network edges, including edges between DMN and </w:t>
      </w:r>
      <w:r w:rsidR="00FC65B6" w:rsidRPr="00DF6C60">
        <w:rPr>
          <w:color w:val="000000"/>
          <w:rPrChange w:id="354" w:author="Herve" w:date="2019-12-17T18:00:00Z">
            <w:rPr>
              <w:color w:val="000000"/>
              <w:sz w:val="22"/>
              <w:szCs w:val="22"/>
            </w:rPr>
          </w:rPrChange>
        </w:rPr>
        <w:t xml:space="preserve">FPN </w:t>
      </w:r>
      <w:r w:rsidRPr="00DF6C60">
        <w:rPr>
          <w:color w:val="000000"/>
          <w:rPrChange w:id="355" w:author="Herve" w:date="2019-12-17T18:00:00Z">
            <w:rPr>
              <w:color w:val="000000"/>
              <w:sz w:val="22"/>
              <w:szCs w:val="22"/>
            </w:rPr>
          </w:rPrChange>
        </w:rPr>
        <w:t>(</w:t>
      </w:r>
      <w:r w:rsidRPr="00DF6C60">
        <w:rPr>
          <w:bCs/>
          <w:color w:val="000000"/>
          <w:rPrChange w:id="356" w:author="Herve" w:date="2019-12-17T18:00:00Z">
            <w:rPr>
              <w:bCs/>
              <w:color w:val="000000"/>
              <w:sz w:val="22"/>
              <w:szCs w:val="22"/>
            </w:rPr>
          </w:rPrChange>
        </w:rPr>
        <w:t>Fig. 2B</w:t>
      </w:r>
      <w:r w:rsidRPr="00DF6C60">
        <w:rPr>
          <w:color w:val="000000"/>
          <w:rPrChange w:id="357" w:author="Herve" w:date="2019-12-17T18:00:00Z">
            <w:rPr>
              <w:color w:val="000000"/>
              <w:sz w:val="22"/>
              <w:szCs w:val="22"/>
            </w:rPr>
          </w:rPrChange>
        </w:rPr>
        <w:t>). </w:t>
      </w:r>
    </w:p>
    <w:p w14:paraId="3E3283C9" w14:textId="77777777" w:rsidR="002E63A9" w:rsidRPr="00DF6C60" w:rsidDel="00B91EC9" w:rsidRDefault="002E63A9" w:rsidP="007507BA">
      <w:pPr>
        <w:rPr>
          <w:del w:id="358" w:author="如淇 游" w:date="2019-12-17T16:33:00Z"/>
          <w:color w:val="000000"/>
          <w:rPrChange w:id="359" w:author="Herve" w:date="2019-12-17T18:00:00Z">
            <w:rPr>
              <w:del w:id="360" w:author="如淇 游" w:date="2019-12-17T16:33:00Z"/>
              <w:color w:val="000000"/>
              <w:sz w:val="22"/>
              <w:szCs w:val="22"/>
            </w:rPr>
          </w:rPrChange>
        </w:rPr>
      </w:pPr>
    </w:p>
    <w:p w14:paraId="3EF5C681" w14:textId="60C67143" w:rsidR="007507BA" w:rsidRPr="00DF6C60" w:rsidRDefault="007507BA">
      <w:pPr>
        <w:rPr>
          <w:rPrChange w:id="361" w:author="Herve" w:date="2019-12-17T18:00:00Z">
            <w:rPr/>
          </w:rPrChange>
        </w:rPr>
        <w:pPrChange w:id="362" w:author="如淇 游" w:date="2019-12-17T16:33:00Z">
          <w:pPr>
            <w:pStyle w:val="NormalWeb"/>
            <w:spacing w:before="0" w:beforeAutospacing="0" w:after="0" w:afterAutospacing="0"/>
          </w:pPr>
        </w:pPrChange>
      </w:pPr>
      <w:r w:rsidRPr="00DF6C60">
        <w:t xml:space="preserve">A comparison analysis was conducted using </w:t>
      </w:r>
      <w:proofErr w:type="spellStart"/>
      <w:r w:rsidRPr="00DF6C60">
        <w:t>DiSTATIS</w:t>
      </w:r>
      <w:proofErr w:type="spellEnd"/>
      <w:r w:rsidRPr="00DF6C60">
        <w:t xml:space="preserve">, where data were mapped to a shared template </w:t>
      </w:r>
      <w:r w:rsidRPr="0065580C">
        <w:fldChar w:fldCharType="begin"/>
      </w:r>
      <w:r w:rsidR="005A583B" w:rsidRPr="00DF6C60">
        <w:rPr>
          <w:rPrChange w:id="363" w:author="Herve" w:date="2019-12-17T18:00:00Z">
            <w:rPr/>
          </w:rPrChange>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DF6C60">
        <w:rPr>
          <w:rPrChange w:id="364" w:author="Herve" w:date="2019-12-17T18:00:00Z">
            <w:rPr/>
          </w:rPrChange>
        </w:rPr>
        <w:fldChar w:fldCharType="separate"/>
      </w:r>
      <w:r w:rsidR="005A583B" w:rsidRPr="00DF6C60">
        <w:rPr>
          <w:noProof/>
          <w:rPrChange w:id="365" w:author="Herve" w:date="2019-12-17T18:00:00Z">
            <w:rPr>
              <w:noProof/>
            </w:rPr>
          </w:rPrChange>
        </w:rPr>
        <w:t>(Gordon</w:t>
      </w:r>
      <w:bookmarkStart w:id="366" w:name="_GoBack"/>
      <w:bookmarkEnd w:id="366"/>
      <w:del w:id="367" w:author="Herve" w:date="2019-12-17T18:01:00Z">
        <w:r w:rsidR="005A583B" w:rsidRPr="00DF6C60" w:rsidDel="0065580C">
          <w:rPr>
            <w:noProof/>
            <w:rPrChange w:id="368" w:author="Herve" w:date="2019-12-17T18:00:00Z">
              <w:rPr>
                <w:noProof/>
              </w:rPr>
            </w:rPrChange>
          </w:rPr>
          <w:delText>,</w:delText>
        </w:r>
      </w:del>
      <w:r w:rsidR="005A583B" w:rsidRPr="00DF6C60">
        <w:rPr>
          <w:noProof/>
          <w:rPrChange w:id="369" w:author="Herve" w:date="2019-12-17T18:00:00Z">
            <w:rPr>
              <w:noProof/>
            </w:rPr>
          </w:rPrChange>
        </w:rPr>
        <w:t xml:space="preserve"> et al., 2016)</w:t>
      </w:r>
      <w:r w:rsidRPr="00DF6C60">
        <w:rPr>
          <w:rPrChange w:id="370" w:author="Herve" w:date="2019-12-17T18:00:00Z">
            <w:rPr/>
          </w:rPrChange>
        </w:rPr>
        <w:fldChar w:fldCharType="end"/>
      </w:r>
      <w:r w:rsidRPr="00DF6C60">
        <w:rPr>
          <w:rPrChange w:id="371" w:author="Herve" w:date="2019-12-17T18:00:00Z">
            <w:rPr/>
          </w:rPrChange>
        </w:rPr>
        <w:t xml:space="preserve">. </w:t>
      </w:r>
      <w:del w:id="372" w:author="Micaela Chan" w:date="2019-12-17T09:57:00Z">
        <w:r w:rsidR="00706C51" w:rsidRPr="00DF6C60" w:rsidDel="009A2E36">
          <w:rPr>
            <w:rPrChange w:id="373" w:author="Herve" w:date="2019-12-17T18:00:00Z">
              <w:rPr/>
            </w:rPrChange>
          </w:rPr>
          <w:delText xml:space="preserve">Whereas </w:delText>
        </w:r>
      </w:del>
      <w:ins w:id="374" w:author="Micaela Chan" w:date="2019-12-17T09:57:00Z">
        <w:r w:rsidR="009A2E36" w:rsidRPr="00DF6C60">
          <w:rPr>
            <w:rPrChange w:id="375" w:author="Herve" w:date="2019-12-17T18:00:00Z">
              <w:rPr/>
            </w:rPrChange>
          </w:rPr>
          <w:t xml:space="preserve">Although </w:t>
        </w:r>
      </w:ins>
      <w:proofErr w:type="spellStart"/>
      <w:r w:rsidRPr="00DF6C60">
        <w:rPr>
          <w:rPrChange w:id="376" w:author="Herve" w:date="2019-12-17T18:00:00Z">
            <w:rPr/>
          </w:rPrChange>
        </w:rPr>
        <w:t>DiSTATIS</w:t>
      </w:r>
      <w:proofErr w:type="spellEnd"/>
      <w:r w:rsidRPr="00DF6C60">
        <w:rPr>
          <w:rPrChange w:id="377" w:author="Herve" w:date="2019-12-17T18:00:00Z">
            <w:rPr/>
          </w:rPrChange>
        </w:rPr>
        <w:t xml:space="preserve"> also </w:t>
      </w:r>
      <w:r w:rsidR="008314C4" w:rsidRPr="00DF6C60">
        <w:rPr>
          <w:rPrChange w:id="378" w:author="Herve" w:date="2019-12-17T18:00:00Z">
            <w:rPr/>
          </w:rPrChange>
        </w:rPr>
        <w:t>revealed</w:t>
      </w:r>
      <w:r w:rsidR="00706C51" w:rsidRPr="00DF6C60">
        <w:rPr>
          <w:rPrChange w:id="379" w:author="Herve" w:date="2019-12-17T18:00:00Z">
            <w:rPr/>
          </w:rPrChange>
        </w:rPr>
        <w:t xml:space="preserve"> </w:t>
      </w:r>
      <w:r w:rsidRPr="00DF6C60">
        <w:rPr>
          <w:rPrChange w:id="380" w:author="Herve" w:date="2019-12-17T18:00:00Z">
            <w:rPr/>
          </w:rPrChange>
        </w:rPr>
        <w:t xml:space="preserve">the session effect </w:t>
      </w:r>
      <w:r w:rsidR="00706C51" w:rsidRPr="00DF6C60">
        <w:rPr>
          <w:rPrChange w:id="381" w:author="Herve" w:date="2019-12-17T18:00:00Z">
            <w:rPr/>
          </w:rPrChange>
        </w:rPr>
        <w:t>with</w:t>
      </w:r>
      <w:r w:rsidRPr="00DF6C60">
        <w:rPr>
          <w:rPrChange w:id="382" w:author="Herve" w:date="2019-12-17T18:00:00Z">
            <w:rPr/>
          </w:rPrChange>
        </w:rPr>
        <w:t>in DMN (</w:t>
      </w:r>
      <w:r w:rsidRPr="00DF6C60">
        <w:rPr>
          <w:bCs/>
          <w:rPrChange w:id="383" w:author="Herve" w:date="2019-12-17T18:00:00Z">
            <w:rPr>
              <w:bCs/>
            </w:rPr>
          </w:rPrChange>
        </w:rPr>
        <w:t>Fig. 2C</w:t>
      </w:r>
      <w:r w:rsidRPr="00DF6C60">
        <w:rPr>
          <w:rPrChange w:id="384" w:author="Herve" w:date="2019-12-17T18:00:00Z">
            <w:rPr/>
          </w:rPrChange>
        </w:rPr>
        <w:t>), between-network effect</w:t>
      </w:r>
      <w:r w:rsidR="00706C51" w:rsidRPr="00DF6C60">
        <w:rPr>
          <w:rPrChange w:id="385" w:author="Herve" w:date="2019-12-17T18:00:00Z">
            <w:rPr/>
          </w:rPrChange>
        </w:rPr>
        <w:t>s</w:t>
      </w:r>
      <w:r w:rsidRPr="00DF6C60">
        <w:rPr>
          <w:rPrChange w:id="386" w:author="Herve" w:date="2019-12-17T18:00:00Z">
            <w:rPr/>
          </w:rPrChange>
        </w:rPr>
        <w:t xml:space="preserve"> could not be </w:t>
      </w:r>
      <w:r w:rsidR="00706C51" w:rsidRPr="00DF6C60">
        <w:rPr>
          <w:rPrChange w:id="387" w:author="Herve" w:date="2019-12-17T18:00:00Z">
            <w:rPr/>
          </w:rPrChange>
        </w:rPr>
        <w:t>detected</w:t>
      </w:r>
      <w:r w:rsidRPr="00DF6C60">
        <w:rPr>
          <w:rPrChange w:id="388" w:author="Herve" w:date="2019-12-17T18:00:00Z">
            <w:rPr/>
          </w:rPrChange>
        </w:rPr>
        <w:t>.</w:t>
      </w:r>
    </w:p>
    <w:p w14:paraId="75CD1488" w14:textId="77777777" w:rsidR="007507BA" w:rsidRPr="00DF6C60" w:rsidRDefault="007507BA" w:rsidP="007507BA">
      <w:pPr>
        <w:rPr>
          <w:rPrChange w:id="389" w:author="Herve" w:date="2019-12-17T18:00:00Z">
            <w:rPr/>
          </w:rPrChange>
        </w:rPr>
      </w:pPr>
    </w:p>
    <w:p w14:paraId="5799A528" w14:textId="2CA87FD0" w:rsidR="007507BA" w:rsidRPr="00DF6C60" w:rsidRDefault="007507BA" w:rsidP="007507BA">
      <w:r w:rsidRPr="00DF6C60">
        <w:rPr>
          <w:color w:val="000000"/>
          <w:rPrChange w:id="390" w:author="Herve" w:date="2019-12-17T18:00:00Z">
            <w:rPr>
              <w:color w:val="000000"/>
              <w:sz w:val="22"/>
              <w:szCs w:val="22"/>
            </w:rPr>
          </w:rPrChange>
        </w:rPr>
        <w:t>In conclusion, this technique provides a multivariate approach to analyze functional connectivity with individual</w:t>
      </w:r>
      <w:ins w:id="391" w:author="如淇 游" w:date="2019-12-17T16:20:00Z">
        <w:r w:rsidR="002E63A9" w:rsidRPr="00DF6C60">
          <w:rPr>
            <w:color w:val="000000"/>
            <w:rPrChange w:id="392" w:author="Herve" w:date="2019-12-17T18:00:00Z">
              <w:rPr>
                <w:color w:val="000000"/>
                <w:sz w:val="22"/>
                <w:szCs w:val="22"/>
              </w:rPr>
            </w:rPrChange>
          </w:rPr>
          <w:t>-specific</w:t>
        </w:r>
      </w:ins>
      <w:r w:rsidRPr="00DF6C60">
        <w:rPr>
          <w:color w:val="000000"/>
          <w:rPrChange w:id="393" w:author="Herve" w:date="2019-12-17T18:00:00Z">
            <w:rPr>
              <w:color w:val="000000"/>
              <w:sz w:val="22"/>
              <w:szCs w:val="22"/>
            </w:rPr>
          </w:rPrChange>
        </w:rPr>
        <w:t xml:space="preserve"> parcellation and is particularly useful </w:t>
      </w:r>
      <w:del w:id="394" w:author="如淇 游" w:date="2019-12-17T16:21:00Z">
        <w:r w:rsidRPr="00DF6C60" w:rsidDel="002E63A9">
          <w:rPr>
            <w:color w:val="000000"/>
            <w:rPrChange w:id="395" w:author="Herve" w:date="2019-12-17T18:00:00Z">
              <w:rPr>
                <w:color w:val="000000"/>
                <w:sz w:val="22"/>
                <w:szCs w:val="22"/>
              </w:rPr>
            </w:rPrChange>
          </w:rPr>
          <w:delText xml:space="preserve">when the connectivity is extracted from a </w:delText>
        </w:r>
      </w:del>
      <w:ins w:id="396" w:author="如淇 游" w:date="2019-12-17T16:21:00Z">
        <w:r w:rsidR="002E63A9" w:rsidRPr="00DF6C60">
          <w:rPr>
            <w:color w:val="000000"/>
            <w:rPrChange w:id="397" w:author="Herve" w:date="2019-12-17T18:00:00Z">
              <w:rPr>
                <w:color w:val="000000"/>
                <w:sz w:val="22"/>
                <w:szCs w:val="22"/>
              </w:rPr>
            </w:rPrChange>
          </w:rPr>
          <w:t xml:space="preserve">for </w:t>
        </w:r>
      </w:ins>
      <w:r w:rsidRPr="00DF6C60">
        <w:rPr>
          <w:color w:val="000000"/>
          <w:rPrChange w:id="398" w:author="Herve" w:date="2019-12-17T18:00:00Z">
            <w:rPr>
              <w:color w:val="000000"/>
              <w:sz w:val="22"/>
              <w:szCs w:val="22"/>
            </w:rPr>
          </w:rPrChange>
        </w:rPr>
        <w:t xml:space="preserve">participant group </w:t>
      </w:r>
      <w:del w:id="399" w:author="如淇 游" w:date="2019-12-17T16:21:00Z">
        <w:r w:rsidRPr="00DF6C60" w:rsidDel="002E63A9">
          <w:rPr>
            <w:color w:val="000000"/>
            <w:rPrChange w:id="400" w:author="Herve" w:date="2019-12-17T18:00:00Z">
              <w:rPr>
                <w:color w:val="000000"/>
                <w:sz w:val="22"/>
                <w:szCs w:val="22"/>
              </w:rPr>
            </w:rPrChange>
          </w:rPr>
          <w:delText xml:space="preserve">with </w:delText>
        </w:r>
      </w:del>
      <w:ins w:id="401" w:author="如淇 游" w:date="2019-12-17T16:21:00Z">
        <w:r w:rsidR="002E63A9" w:rsidRPr="00DF6C60">
          <w:rPr>
            <w:color w:val="000000"/>
            <w:rPrChange w:id="402" w:author="Herve" w:date="2019-12-17T18:00:00Z">
              <w:rPr>
                <w:color w:val="000000"/>
                <w:sz w:val="22"/>
                <w:szCs w:val="22"/>
              </w:rPr>
            </w:rPrChange>
          </w:rPr>
          <w:t xml:space="preserve">of </w:t>
        </w:r>
      </w:ins>
      <w:r w:rsidRPr="00DF6C60">
        <w:rPr>
          <w:color w:val="000000"/>
          <w:rPrChange w:id="403" w:author="Herve" w:date="2019-12-17T18:00:00Z">
            <w:rPr>
              <w:color w:val="000000"/>
              <w:sz w:val="22"/>
              <w:szCs w:val="22"/>
            </w:rPr>
          </w:rPrChange>
        </w:rPr>
        <w:t xml:space="preserve">diverse brain sizes, </w:t>
      </w:r>
      <w:r w:rsidR="00A34011" w:rsidRPr="00DF6C60">
        <w:rPr>
          <w:color w:val="000000"/>
          <w:rPrChange w:id="404" w:author="Herve" w:date="2019-12-17T18:00:00Z">
            <w:rPr>
              <w:color w:val="000000"/>
              <w:sz w:val="22"/>
              <w:szCs w:val="22"/>
            </w:rPr>
          </w:rPrChange>
        </w:rPr>
        <w:t xml:space="preserve">functional </w:t>
      </w:r>
      <w:r w:rsidRPr="00DF6C60">
        <w:rPr>
          <w:color w:val="000000"/>
          <w:rPrChange w:id="405" w:author="Herve" w:date="2019-12-17T18:00:00Z">
            <w:rPr>
              <w:color w:val="000000"/>
              <w:sz w:val="22"/>
              <w:szCs w:val="22"/>
            </w:rPr>
          </w:rPrChange>
        </w:rPr>
        <w:t>parcellation or organization</w:t>
      </w:r>
      <w:r w:rsidR="00B50204" w:rsidRPr="00DF6C60">
        <w:rPr>
          <w:color w:val="000000"/>
          <w:rPrChange w:id="406" w:author="Herve" w:date="2019-12-17T18:00:00Z">
            <w:rPr>
              <w:color w:val="000000"/>
              <w:sz w:val="22"/>
              <w:szCs w:val="22"/>
            </w:rPr>
          </w:rPrChange>
        </w:rPr>
        <w:t xml:space="preserve"> schemes</w:t>
      </w:r>
      <w:r w:rsidRPr="00DF6C60">
        <w:rPr>
          <w:color w:val="000000"/>
          <w:rPrChange w:id="407" w:author="Herve" w:date="2019-12-17T18:00:00Z">
            <w:rPr>
              <w:color w:val="000000"/>
              <w:sz w:val="22"/>
              <w:szCs w:val="22"/>
            </w:rPr>
          </w:rPrChange>
        </w:rPr>
        <w:t>.</w:t>
      </w:r>
    </w:p>
    <w:p w14:paraId="1D5018E0" w14:textId="0673626B" w:rsidR="00E93399" w:rsidRPr="00DF6C60" w:rsidRDefault="00E93399" w:rsidP="002031F9">
      <w:pPr>
        <w:pStyle w:val="NormalWeb"/>
        <w:spacing w:before="0" w:beforeAutospacing="0" w:after="0" w:afterAutospacing="0"/>
        <w:rPr>
          <w:rPrChange w:id="408" w:author="Herve" w:date="2019-12-17T18:00:00Z">
            <w:rPr/>
          </w:rPrChange>
        </w:rPr>
      </w:pPr>
    </w:p>
    <w:p w14:paraId="6B10166E" w14:textId="15093A5E" w:rsidR="00E93399" w:rsidRPr="00DF6C60" w:rsidRDefault="007507BA" w:rsidP="006A00AF">
      <w:pPr>
        <w:rPr>
          <w:b/>
          <w:rPrChange w:id="409" w:author="Herve" w:date="2019-12-17T18:00:00Z">
            <w:rPr>
              <w:b/>
            </w:rPr>
          </w:rPrChange>
        </w:rPr>
      </w:pPr>
      <w:r w:rsidRPr="00DF6C60">
        <w:rPr>
          <w:b/>
          <w:rPrChange w:id="410" w:author="Herve" w:date="2019-12-17T18:00:00Z">
            <w:rPr>
              <w:b/>
            </w:rPr>
          </w:rPrChange>
        </w:rPr>
        <w:t>References</w:t>
      </w:r>
    </w:p>
    <w:p w14:paraId="62E89305" w14:textId="77777777" w:rsidR="002E63A9" w:rsidRPr="00DF6C60" w:rsidRDefault="00E93399" w:rsidP="002E63A9">
      <w:pPr>
        <w:pStyle w:val="EndNoteBibliography"/>
        <w:rPr>
          <w:rPrChange w:id="411" w:author="Herve" w:date="2019-12-17T18:00:00Z">
            <w:rPr/>
          </w:rPrChange>
        </w:rPr>
      </w:pPr>
      <w:r w:rsidRPr="00DF6C60">
        <w:rPr>
          <w:rPrChange w:id="412" w:author="Herve" w:date="2019-12-17T18:00:00Z">
            <w:rPr/>
          </w:rPrChange>
        </w:rPr>
        <w:fldChar w:fldCharType="begin"/>
      </w:r>
      <w:r w:rsidRPr="00DF6C60">
        <w:rPr>
          <w:rPrChange w:id="413" w:author="Herve" w:date="2019-12-17T18:00:00Z">
            <w:rPr/>
          </w:rPrChange>
        </w:rPr>
        <w:instrText xml:space="preserve"> ADDIN EN.REFLIST </w:instrText>
      </w:r>
      <w:r w:rsidRPr="00DF6C60">
        <w:rPr>
          <w:rPrChange w:id="414" w:author="Herve" w:date="2019-12-17T18:00:00Z">
            <w:rPr/>
          </w:rPrChange>
        </w:rPr>
        <w:fldChar w:fldCharType="separate"/>
      </w:r>
      <w:r w:rsidR="002E63A9" w:rsidRPr="00DF6C60">
        <w:rPr>
          <w:rPrChange w:id="415" w:author="Herve" w:date="2019-12-17T18:00:00Z">
            <w:rPr/>
          </w:rPrChange>
        </w:rPr>
        <w:t xml:space="preserve">Abdi, H., Williams, L.J. and Valentin, D. (2013) 'Multiple factor analysis: principal component analysis for multitable and multiblock data sets.' </w:t>
      </w:r>
      <w:r w:rsidR="002E63A9" w:rsidRPr="00DF6C60">
        <w:rPr>
          <w:i/>
          <w:rPrChange w:id="416" w:author="Herve" w:date="2019-12-17T18:00:00Z">
            <w:rPr>
              <w:i/>
            </w:rPr>
          </w:rPrChange>
        </w:rPr>
        <w:t>Wiley Interdisciplinary reviews: computational statistics</w:t>
      </w:r>
      <w:r w:rsidR="002E63A9" w:rsidRPr="00DF6C60">
        <w:rPr>
          <w:rPrChange w:id="417" w:author="Herve" w:date="2019-12-17T18:00:00Z">
            <w:rPr/>
          </w:rPrChange>
        </w:rPr>
        <w:t xml:space="preserve">, </w:t>
      </w:r>
      <w:r w:rsidR="002E63A9" w:rsidRPr="00DF6C60">
        <w:rPr>
          <w:b/>
          <w:rPrChange w:id="418" w:author="Herve" w:date="2019-12-17T18:00:00Z">
            <w:rPr>
              <w:b/>
            </w:rPr>
          </w:rPrChange>
        </w:rPr>
        <w:t>vol. 5</w:t>
      </w:r>
      <w:r w:rsidR="002E63A9" w:rsidRPr="00DF6C60">
        <w:rPr>
          <w:rPrChange w:id="419" w:author="Herve" w:date="2019-12-17T18:00:00Z">
            <w:rPr/>
          </w:rPrChange>
        </w:rPr>
        <w:t>, no. 2, pp. 149-179.</w:t>
      </w:r>
    </w:p>
    <w:p w14:paraId="00B4FEC4" w14:textId="77777777" w:rsidR="002E63A9" w:rsidRPr="00DF6C60" w:rsidRDefault="002E63A9" w:rsidP="002E63A9">
      <w:pPr>
        <w:pStyle w:val="EndNoteBibliography"/>
        <w:rPr>
          <w:rPrChange w:id="420" w:author="Herve" w:date="2019-12-17T18:00:00Z">
            <w:rPr/>
          </w:rPrChange>
        </w:rPr>
      </w:pPr>
    </w:p>
    <w:p w14:paraId="24B54776" w14:textId="77777777" w:rsidR="002E63A9" w:rsidRPr="00DF6C60" w:rsidRDefault="002E63A9" w:rsidP="002E63A9">
      <w:pPr>
        <w:pStyle w:val="EndNoteBibliography"/>
        <w:rPr>
          <w:rPrChange w:id="421" w:author="Herve" w:date="2019-12-17T18:00:00Z">
            <w:rPr/>
          </w:rPrChange>
        </w:rPr>
      </w:pPr>
      <w:r w:rsidRPr="00DF6C60">
        <w:rPr>
          <w:rPrChange w:id="422" w:author="Herve" w:date="2019-12-17T18:00:00Z">
            <w:rPr/>
          </w:rPrChange>
        </w:rPr>
        <w:t xml:space="preserve">Abdi, H., Williams, L.J., Valentin, D. and Bennani-Dosse, M. (2012) 'STATIS and DISTATIS: optimum multitable principal component analysis and three way metric multidimensional scaling.' </w:t>
      </w:r>
      <w:r w:rsidRPr="00DF6C60">
        <w:rPr>
          <w:i/>
          <w:rPrChange w:id="423" w:author="Herve" w:date="2019-12-17T18:00:00Z">
            <w:rPr>
              <w:i/>
            </w:rPr>
          </w:rPrChange>
        </w:rPr>
        <w:t>Wiley Interdisciplinary Reviews: Computational Statistics</w:t>
      </w:r>
      <w:r w:rsidRPr="00DF6C60">
        <w:rPr>
          <w:rPrChange w:id="424" w:author="Herve" w:date="2019-12-17T18:00:00Z">
            <w:rPr/>
          </w:rPrChange>
        </w:rPr>
        <w:t xml:space="preserve">, </w:t>
      </w:r>
      <w:r w:rsidRPr="00DF6C60">
        <w:rPr>
          <w:b/>
          <w:rPrChange w:id="425" w:author="Herve" w:date="2019-12-17T18:00:00Z">
            <w:rPr>
              <w:b/>
            </w:rPr>
          </w:rPrChange>
        </w:rPr>
        <w:t>vol. 4</w:t>
      </w:r>
      <w:r w:rsidRPr="00DF6C60">
        <w:rPr>
          <w:rPrChange w:id="426" w:author="Herve" w:date="2019-12-17T18:00:00Z">
            <w:rPr/>
          </w:rPrChange>
        </w:rPr>
        <w:t>, no. 2, pp. 124-167.</w:t>
      </w:r>
    </w:p>
    <w:p w14:paraId="1CD34814" w14:textId="77777777" w:rsidR="002E63A9" w:rsidRPr="00DF6C60" w:rsidRDefault="002E63A9" w:rsidP="002E63A9">
      <w:pPr>
        <w:pStyle w:val="EndNoteBibliography"/>
        <w:rPr>
          <w:rPrChange w:id="427" w:author="Herve" w:date="2019-12-17T18:00:00Z">
            <w:rPr/>
          </w:rPrChange>
        </w:rPr>
      </w:pPr>
    </w:p>
    <w:p w14:paraId="3253ACE5" w14:textId="77777777" w:rsidR="002E63A9" w:rsidRPr="00DF6C60" w:rsidRDefault="002E63A9" w:rsidP="002E63A9">
      <w:pPr>
        <w:pStyle w:val="EndNoteBibliography"/>
        <w:rPr>
          <w:rPrChange w:id="428" w:author="Herve" w:date="2019-12-17T18:00:00Z">
            <w:rPr/>
          </w:rPrChange>
        </w:rPr>
      </w:pPr>
      <w:r w:rsidRPr="00DF6C60">
        <w:rPr>
          <w:rPrChange w:id="429" w:author="Herve" w:date="2019-12-17T18:00:00Z">
            <w:rPr/>
          </w:rPrChange>
        </w:rPr>
        <w:t xml:space="preserve">Gordon, E.M., Laumann, T.O., Adeyemo, B., Huckins, J.F., Kelley, W.M. and Petersen, S.E. (2016) 'Generation and Evaluation of a Cortical Area Parcellation from Resting-State Correlations.' </w:t>
      </w:r>
      <w:r w:rsidRPr="00DF6C60">
        <w:rPr>
          <w:i/>
          <w:rPrChange w:id="430" w:author="Herve" w:date="2019-12-17T18:00:00Z">
            <w:rPr>
              <w:i/>
            </w:rPr>
          </w:rPrChange>
        </w:rPr>
        <w:t>Cerebral Cortex</w:t>
      </w:r>
      <w:r w:rsidRPr="00DF6C60">
        <w:rPr>
          <w:rPrChange w:id="431" w:author="Herve" w:date="2019-12-17T18:00:00Z">
            <w:rPr/>
          </w:rPrChange>
        </w:rPr>
        <w:t xml:space="preserve">, </w:t>
      </w:r>
      <w:r w:rsidRPr="00DF6C60">
        <w:rPr>
          <w:b/>
          <w:rPrChange w:id="432" w:author="Herve" w:date="2019-12-17T18:00:00Z">
            <w:rPr>
              <w:b/>
            </w:rPr>
          </w:rPrChange>
        </w:rPr>
        <w:t>vol. 26</w:t>
      </w:r>
      <w:r w:rsidRPr="00DF6C60">
        <w:rPr>
          <w:rPrChange w:id="433" w:author="Herve" w:date="2019-12-17T18:00:00Z">
            <w:rPr/>
          </w:rPrChange>
        </w:rPr>
        <w:t>, no. 1, pp. 288-303.</w:t>
      </w:r>
    </w:p>
    <w:p w14:paraId="1829DC20" w14:textId="77777777" w:rsidR="002E63A9" w:rsidRPr="00DF6C60" w:rsidRDefault="002E63A9" w:rsidP="002E63A9">
      <w:pPr>
        <w:pStyle w:val="EndNoteBibliography"/>
        <w:rPr>
          <w:rPrChange w:id="434" w:author="Herve" w:date="2019-12-17T18:00:00Z">
            <w:rPr/>
          </w:rPrChange>
        </w:rPr>
      </w:pPr>
    </w:p>
    <w:p w14:paraId="463D1D7C" w14:textId="77777777" w:rsidR="002E63A9" w:rsidRPr="00DF6C60" w:rsidRDefault="002E63A9" w:rsidP="002E63A9">
      <w:pPr>
        <w:pStyle w:val="EndNoteBibliography"/>
        <w:rPr>
          <w:rPrChange w:id="435" w:author="Herve" w:date="2019-12-17T18:00:00Z">
            <w:rPr/>
          </w:rPrChange>
        </w:rPr>
      </w:pPr>
      <w:r w:rsidRPr="00DF6C60">
        <w:rPr>
          <w:rPrChange w:id="436" w:author="Herve" w:date="2019-12-17T18:00:00Z">
            <w:rPr/>
          </w:rPrChange>
        </w:rPr>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DF6C60">
        <w:rPr>
          <w:i/>
          <w:rPrChange w:id="437" w:author="Herve" w:date="2019-12-17T18:00:00Z">
            <w:rPr>
              <w:i/>
            </w:rPr>
          </w:rPrChange>
        </w:rPr>
        <w:t>Neuron</w:t>
      </w:r>
      <w:r w:rsidRPr="00DF6C60">
        <w:rPr>
          <w:rPrChange w:id="438" w:author="Herve" w:date="2019-12-17T18:00:00Z">
            <w:rPr/>
          </w:rPrChange>
        </w:rPr>
        <w:t xml:space="preserve">, </w:t>
      </w:r>
      <w:r w:rsidRPr="00DF6C60">
        <w:rPr>
          <w:b/>
          <w:rPrChange w:id="439" w:author="Herve" w:date="2019-12-17T18:00:00Z">
            <w:rPr>
              <w:b/>
            </w:rPr>
          </w:rPrChange>
        </w:rPr>
        <w:t>vol. 95</w:t>
      </w:r>
      <w:r w:rsidRPr="00DF6C60">
        <w:rPr>
          <w:rPrChange w:id="440" w:author="Herve" w:date="2019-12-17T18:00:00Z">
            <w:rPr/>
          </w:rPrChange>
        </w:rPr>
        <w:t>, no. 4, pp. 791-807.e7.</w:t>
      </w:r>
    </w:p>
    <w:p w14:paraId="09E4D386" w14:textId="77777777" w:rsidR="002E63A9" w:rsidRPr="00DF6C60" w:rsidRDefault="002E63A9" w:rsidP="002E63A9">
      <w:pPr>
        <w:pStyle w:val="EndNoteBibliography"/>
        <w:rPr>
          <w:rPrChange w:id="441" w:author="Herve" w:date="2019-12-17T18:00:00Z">
            <w:rPr/>
          </w:rPrChange>
        </w:rPr>
      </w:pPr>
    </w:p>
    <w:p w14:paraId="0C3BAB87" w14:textId="77777777" w:rsidR="002E63A9" w:rsidRPr="00DF6C60" w:rsidRDefault="002E63A9" w:rsidP="002E63A9">
      <w:pPr>
        <w:pStyle w:val="EndNoteBibliography"/>
        <w:rPr>
          <w:rPrChange w:id="442" w:author="Herve" w:date="2019-12-17T18:00:00Z">
            <w:rPr/>
          </w:rPrChange>
        </w:rPr>
      </w:pPr>
      <w:r w:rsidRPr="00DF6C60">
        <w:rPr>
          <w:rPrChange w:id="443" w:author="Herve" w:date="2019-12-17T18:00:00Z">
            <w:rPr/>
          </w:rPrChange>
        </w:rPr>
        <w:t xml:space="preserve">Le Dien, S. and Pagès, J. (2003) 'Hierarchical Multiple Factor Analysis: application to the comparison of sensory profiles.' </w:t>
      </w:r>
      <w:r w:rsidRPr="00DF6C60">
        <w:rPr>
          <w:i/>
          <w:rPrChange w:id="444" w:author="Herve" w:date="2019-12-17T18:00:00Z">
            <w:rPr>
              <w:i/>
            </w:rPr>
          </w:rPrChange>
        </w:rPr>
        <w:t>Food Quality and Preference</w:t>
      </w:r>
      <w:r w:rsidRPr="00DF6C60">
        <w:rPr>
          <w:rPrChange w:id="445" w:author="Herve" w:date="2019-12-17T18:00:00Z">
            <w:rPr/>
          </w:rPrChange>
        </w:rPr>
        <w:t xml:space="preserve">, </w:t>
      </w:r>
      <w:r w:rsidRPr="00DF6C60">
        <w:rPr>
          <w:b/>
          <w:rPrChange w:id="446" w:author="Herve" w:date="2019-12-17T18:00:00Z">
            <w:rPr>
              <w:b/>
            </w:rPr>
          </w:rPrChange>
        </w:rPr>
        <w:t>vol. 14</w:t>
      </w:r>
      <w:r w:rsidRPr="00DF6C60">
        <w:rPr>
          <w:rPrChange w:id="447" w:author="Herve" w:date="2019-12-17T18:00:00Z">
            <w:rPr/>
          </w:rPrChange>
        </w:rPr>
        <w:t>, no. 5, pp. 397-403.</w:t>
      </w:r>
    </w:p>
    <w:p w14:paraId="147290CA" w14:textId="77777777" w:rsidR="002E63A9" w:rsidRPr="00DF6C60" w:rsidRDefault="002E63A9" w:rsidP="002E63A9">
      <w:pPr>
        <w:pStyle w:val="EndNoteBibliography"/>
        <w:rPr>
          <w:rPrChange w:id="448" w:author="Herve" w:date="2019-12-17T18:00:00Z">
            <w:rPr/>
          </w:rPrChange>
        </w:rPr>
      </w:pPr>
    </w:p>
    <w:p w14:paraId="3BA152DE" w14:textId="682FFFBB" w:rsidR="000A034C" w:rsidRDefault="00E93399" w:rsidP="002E63A9">
      <w:pPr>
        <w:jc w:val="center"/>
      </w:pPr>
      <w:r w:rsidRPr="00DF6C60">
        <w:rPr>
          <w:rPrChange w:id="449" w:author="Herve" w:date="2019-12-17T18:00:00Z">
            <w:rPr/>
          </w:rPrChange>
        </w:rPr>
        <w:fldChar w:fldCharType="end"/>
      </w:r>
      <w:r w:rsidR="002E63A9">
        <w:rPr>
          <w:noProof/>
          <w:color w:val="000000"/>
          <w:sz w:val="22"/>
          <w:szCs w:val="22"/>
          <w:lang w:eastAsia="en-US"/>
        </w:rPr>
        <w:drawing>
          <wp:inline distT="0" distB="0" distL="0" distR="0" wp14:anchorId="162CAF79" wp14:editId="4B547133">
            <wp:extent cx="3054927" cy="3719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4833E43C" w14:textId="08267217" w:rsidR="002E63A9" w:rsidRDefault="002E63A9" w:rsidP="002E63A9">
      <w:pPr>
        <w:jc w:val="center"/>
      </w:pPr>
      <w:r>
        <w:t>Fig. 1</w:t>
      </w:r>
    </w:p>
    <w:p w14:paraId="1461DD28" w14:textId="096E0354" w:rsidR="002031F9" w:rsidRDefault="002031F9" w:rsidP="002E63A9">
      <w:pPr>
        <w:jc w:val="center"/>
      </w:pPr>
    </w:p>
    <w:p w14:paraId="5C825F0B" w14:textId="10850550" w:rsidR="002031F9" w:rsidRDefault="002031F9" w:rsidP="002E63A9">
      <w:pPr>
        <w:jc w:val="center"/>
      </w:pPr>
    </w:p>
    <w:p w14:paraId="5A297925" w14:textId="45F3A1BD" w:rsidR="002031F9" w:rsidRDefault="002E63A9" w:rsidP="002E63A9">
      <w:pPr>
        <w:jc w:val="center"/>
      </w:pPr>
      <w:r>
        <w:rPr>
          <w:noProof/>
          <w:color w:val="000000"/>
          <w:sz w:val="22"/>
          <w:szCs w:val="22"/>
          <w:lang w:eastAsia="en-US"/>
        </w:rPr>
        <w:drawing>
          <wp:inline distT="0" distB="0" distL="0" distR="0" wp14:anchorId="1D6861DA" wp14:editId="6D5E6206">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E90B125" w14:textId="5EBC75C7" w:rsidR="002E63A9" w:rsidRPr="007507BA" w:rsidRDefault="002E63A9" w:rsidP="002E63A9">
      <w:pPr>
        <w:jc w:val="center"/>
      </w:pPr>
      <w:r>
        <w:t>Fig. 2</w:t>
      </w:r>
    </w:p>
    <w:sectPr w:rsidR="002E63A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Chan">
    <w15:presenceInfo w15:providerId="None" w15:userId="Micaela Chan"/>
  </w15:person>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2043"/>
    <w:rsid w:val="00146C21"/>
    <w:rsid w:val="00193329"/>
    <w:rsid w:val="001B22DF"/>
    <w:rsid w:val="001F07BA"/>
    <w:rsid w:val="002031F9"/>
    <w:rsid w:val="00264F4C"/>
    <w:rsid w:val="0029193D"/>
    <w:rsid w:val="002B734C"/>
    <w:rsid w:val="002E3F48"/>
    <w:rsid w:val="002E63A9"/>
    <w:rsid w:val="00370B43"/>
    <w:rsid w:val="003778AB"/>
    <w:rsid w:val="0038518D"/>
    <w:rsid w:val="00410844"/>
    <w:rsid w:val="00413B5C"/>
    <w:rsid w:val="00417244"/>
    <w:rsid w:val="00435693"/>
    <w:rsid w:val="00467C43"/>
    <w:rsid w:val="004828C5"/>
    <w:rsid w:val="00485D4F"/>
    <w:rsid w:val="004B0F22"/>
    <w:rsid w:val="00506545"/>
    <w:rsid w:val="005253C6"/>
    <w:rsid w:val="00540F01"/>
    <w:rsid w:val="005435B1"/>
    <w:rsid w:val="00561325"/>
    <w:rsid w:val="005A3B25"/>
    <w:rsid w:val="005A583B"/>
    <w:rsid w:val="00631310"/>
    <w:rsid w:val="00637465"/>
    <w:rsid w:val="0064453D"/>
    <w:rsid w:val="0065580C"/>
    <w:rsid w:val="00666A1A"/>
    <w:rsid w:val="00693F4F"/>
    <w:rsid w:val="00697DFC"/>
    <w:rsid w:val="006A00AF"/>
    <w:rsid w:val="006B34A4"/>
    <w:rsid w:val="006D3FA1"/>
    <w:rsid w:val="006E6A22"/>
    <w:rsid w:val="00706C51"/>
    <w:rsid w:val="007507BA"/>
    <w:rsid w:val="0075293C"/>
    <w:rsid w:val="00780C4F"/>
    <w:rsid w:val="0078249E"/>
    <w:rsid w:val="008248B9"/>
    <w:rsid w:val="008248CC"/>
    <w:rsid w:val="008314C4"/>
    <w:rsid w:val="008A6F36"/>
    <w:rsid w:val="008F05FE"/>
    <w:rsid w:val="00921B2F"/>
    <w:rsid w:val="00923847"/>
    <w:rsid w:val="009319C0"/>
    <w:rsid w:val="00935922"/>
    <w:rsid w:val="00953737"/>
    <w:rsid w:val="00966008"/>
    <w:rsid w:val="009668A5"/>
    <w:rsid w:val="00973A31"/>
    <w:rsid w:val="00985049"/>
    <w:rsid w:val="00994B37"/>
    <w:rsid w:val="009A00A5"/>
    <w:rsid w:val="009A2E36"/>
    <w:rsid w:val="009A4A20"/>
    <w:rsid w:val="009A7499"/>
    <w:rsid w:val="009B01A5"/>
    <w:rsid w:val="009B6B40"/>
    <w:rsid w:val="00A34011"/>
    <w:rsid w:val="00A6381D"/>
    <w:rsid w:val="00A66894"/>
    <w:rsid w:val="00A90DF2"/>
    <w:rsid w:val="00AC20E7"/>
    <w:rsid w:val="00AD45AB"/>
    <w:rsid w:val="00AE5558"/>
    <w:rsid w:val="00B01B60"/>
    <w:rsid w:val="00B50204"/>
    <w:rsid w:val="00B75FAB"/>
    <w:rsid w:val="00B769C6"/>
    <w:rsid w:val="00B91EC9"/>
    <w:rsid w:val="00B94EA7"/>
    <w:rsid w:val="00BA392A"/>
    <w:rsid w:val="00BC7D44"/>
    <w:rsid w:val="00C136D9"/>
    <w:rsid w:val="00C20682"/>
    <w:rsid w:val="00C76EFA"/>
    <w:rsid w:val="00CA2D4F"/>
    <w:rsid w:val="00CF23C9"/>
    <w:rsid w:val="00D55B48"/>
    <w:rsid w:val="00DA0756"/>
    <w:rsid w:val="00DA568E"/>
    <w:rsid w:val="00DB52E6"/>
    <w:rsid w:val="00DC1546"/>
    <w:rsid w:val="00DF6C60"/>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20AC"/>
    <w:rsid w:val="00F55C8A"/>
    <w:rsid w:val="00F70A20"/>
    <w:rsid w:val="00F74161"/>
    <w:rsid w:val="00F85C3C"/>
    <w:rsid w:val="00FC65B6"/>
    <w:rsid w:val="00FF5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customStyle="1" w:styleId="UnresolvedMention">
    <w:name w:val="Unresolved Mention"/>
    <w:basedOn w:val="DefaultParagraphFont"/>
    <w:uiPriority w:val="99"/>
    <w:semiHidden/>
    <w:unhideWhenUsed/>
    <w:rsid w:val="00E93399"/>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customStyle="1"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Chi.Yu@utdallas.edu" TargetMode="External"/><Relationship Id="rId6" Type="http://schemas.openxmlformats.org/officeDocument/2006/relationships/hyperlink" Target="mailto:mchan@utdallas.edu" TargetMode="External"/><Relationship Id="rId7" Type="http://schemas.openxmlformats.org/officeDocument/2006/relationships/hyperlink" Target="mailto:Liang.Han@utdallas.edu" TargetMode="External"/><Relationship Id="rId8" Type="http://schemas.openxmlformats.org/officeDocument/2006/relationships/hyperlink" Target="mailto:Phillip.Agres@utdallas.edu" TargetMode="External"/><Relationship Id="rId9" Type="http://schemas.openxmlformats.org/officeDocument/2006/relationships/hyperlink" Target="mailto:herve@utdallas.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1411</Words>
  <Characters>8048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Herve</cp:lastModifiedBy>
  <cp:revision>4</cp:revision>
  <dcterms:created xsi:type="dcterms:W3CDTF">2019-12-17T16:57:00Z</dcterms:created>
  <dcterms:modified xsi:type="dcterms:W3CDTF">2019-12-17T17:01:00Z</dcterms:modified>
</cp:coreProperties>
</file>