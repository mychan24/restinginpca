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697DFC"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311A3AA6"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0CDF3D0A"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7211BF74" w14:textId="0C1F2CF7" w:rsidR="00F324D5" w:rsidRDefault="009A00A5" w:rsidP="00F324D5">
      <w:pPr>
        <w:pStyle w:val="NormalWeb"/>
        <w:spacing w:before="0" w:beforeAutospacing="0" w:after="0" w:afterAutospacing="0"/>
        <w:jc w:val="center"/>
        <w:rPr>
          <w:color w:val="000000"/>
          <w:sz w:val="22"/>
          <w:szCs w:val="22"/>
        </w:rPr>
      </w:pPr>
      <w:r>
        <w:rPr>
          <w:noProof/>
          <w:color w:val="000000"/>
          <w:sz w:val="22"/>
          <w:szCs w:val="22"/>
        </w:rPr>
        <w:lastRenderedPageBreak/>
        <w:drawing>
          <wp:inline distT="0" distB="0" distL="0" distR="0" wp14:anchorId="49EA548E" wp14:editId="036A5D30">
            <wp:extent cx="3054927" cy="3719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7CD00335" w14:textId="01519AA5" w:rsidR="00F15AA4" w:rsidRPr="00F15AA4" w:rsidRDefault="00A90DF2" w:rsidP="00F324D5">
      <w:pPr>
        <w:pStyle w:val="NormalWeb"/>
        <w:spacing w:before="0" w:beforeAutospacing="0"/>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6B355271"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w:t>
      </w:r>
      <w:del w:id="0" w:author="Micaela Chan" w:date="2019-12-10T14:25:00Z">
        <w:r w:rsidRPr="007507BA" w:rsidDel="00697DFC">
          <w:rPr>
            <w:color w:val="000000"/>
            <w:sz w:val="22"/>
            <w:szCs w:val="22"/>
          </w:rPr>
          <w:delText xml:space="preserve">accession number </w:delText>
        </w:r>
      </w:del>
      <w:r w:rsidRPr="007507BA">
        <w:rPr>
          <w:color w:val="000000"/>
          <w:sz w:val="22"/>
          <w:szCs w:val="22"/>
        </w:rPr>
        <w:t xml:space="preserve">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w:t>
      </w:r>
      <w:r w:rsidR="00E217AE">
        <w:rPr>
          <w:color w:val="000000"/>
          <w:sz w:val="22"/>
          <w:szCs w:val="22"/>
        </w:rPr>
        <w:sym w:font="Symbol" w:char="F0B4"/>
      </w:r>
      <w:r w:rsidRPr="007507BA">
        <w:rPr>
          <w:color w:val="000000"/>
          <w:sz w:val="22"/>
          <w:szCs w:val="22"/>
        </w:rPr>
        <w:t xml:space="preserve">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r w:rsidR="00E217AE">
        <w:rPr>
          <w:i/>
          <w:color w:val="000000"/>
          <w:sz w:val="22"/>
          <w:szCs w:val="22"/>
        </w:rPr>
        <w:t>Z</w:t>
      </w:r>
      <w:r w:rsidRPr="007507BA">
        <w:rPr>
          <w:color w:val="000000"/>
          <w:sz w:val="22"/>
          <w:szCs w:val="22"/>
        </w:rPr>
        <w:t xml:space="preserve">-transformed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w:t>
      </w:r>
      <w:del w:id="1" w:author="Micaela Chan" w:date="2019-12-10T12:33:00Z">
        <w:r w:rsidRPr="007507BA" w:rsidDel="0038518D">
          <w:rPr>
            <w:color w:val="000000"/>
            <w:sz w:val="22"/>
            <w:szCs w:val="22"/>
          </w:rPr>
          <w:delText xml:space="preserve">decreased </w:delText>
        </w:r>
      </w:del>
      <w:ins w:id="2" w:author="Micaela Chan" w:date="2019-12-10T12:33:00Z">
        <w:r w:rsidR="0038518D">
          <w:rPr>
            <w:color w:val="000000"/>
            <w:sz w:val="22"/>
            <w:szCs w:val="22"/>
          </w:rPr>
          <w:t>manipulated</w:t>
        </w:r>
        <w:r w:rsidR="0038518D" w:rsidRPr="007507BA">
          <w:rPr>
            <w:color w:val="000000"/>
            <w:sz w:val="22"/>
            <w:szCs w:val="22"/>
          </w:rPr>
          <w:t xml:space="preserve"> </w:t>
        </w:r>
      </w:ins>
      <w:del w:id="3" w:author="Micaela Chan" w:date="2019-12-10T12:33:00Z">
        <w:r w:rsidRPr="007507BA" w:rsidDel="0038518D">
          <w:rPr>
            <w:color w:val="000000"/>
            <w:sz w:val="22"/>
            <w:szCs w:val="22"/>
          </w:rPr>
          <w:delText xml:space="preserve">by half </w:delText>
        </w:r>
      </w:del>
      <w:r w:rsidRPr="007507BA">
        <w:rPr>
          <w:color w:val="000000"/>
          <w:sz w:val="22"/>
          <w:szCs w:val="22"/>
        </w:rPr>
        <w:t xml:space="preserve">to simulate </w:t>
      </w:r>
      <w:del w:id="4" w:author="Micaela Chan" w:date="2019-12-10T12:33:00Z">
        <w:r w:rsidRPr="007507BA" w:rsidDel="0038518D">
          <w:rPr>
            <w:color w:val="000000"/>
            <w:sz w:val="22"/>
            <w:szCs w:val="22"/>
          </w:rPr>
          <w:delText>an inhibitory effect of connectivity</w:delText>
        </w:r>
      </w:del>
      <w:ins w:id="5" w:author="Micaela Chan" w:date="2019-12-10T12:33:00Z">
        <w:r w:rsidR="0038518D">
          <w:rPr>
            <w:color w:val="000000"/>
            <w:sz w:val="22"/>
            <w:szCs w:val="22"/>
          </w:rPr>
          <w:t>commonly observed changes in networks</w:t>
        </w:r>
      </w:ins>
      <w:r w:rsidRPr="007507BA">
        <w:rPr>
          <w:color w:val="000000"/>
          <w:sz w:val="22"/>
          <w:szCs w:val="22"/>
        </w:rPr>
        <w:t xml:space="preserve">: </w:t>
      </w:r>
      <w:del w:id="6" w:author="Micaela Chan" w:date="2019-12-10T12:33:00Z">
        <w:r w:rsidRPr="007507BA" w:rsidDel="00EB6092">
          <w:rPr>
            <w:color w:val="000000"/>
            <w:sz w:val="22"/>
            <w:szCs w:val="22"/>
          </w:rPr>
          <w:delText xml:space="preserve">edges </w:delText>
        </w:r>
      </w:del>
      <w:r w:rsidRPr="007507BA">
        <w:rPr>
          <w:color w:val="000000"/>
          <w:sz w:val="22"/>
          <w:szCs w:val="22"/>
        </w:rPr>
        <w:t xml:space="preserve">(1) </w:t>
      </w:r>
      <w:ins w:id="7" w:author="Micaela Chan" w:date="2019-12-10T12:33:00Z">
        <w:r w:rsidR="00EB6092">
          <w:rPr>
            <w:color w:val="000000"/>
            <w:sz w:val="22"/>
            <w:szCs w:val="22"/>
          </w:rPr>
          <w:t>dec</w:t>
        </w:r>
      </w:ins>
      <w:ins w:id="8" w:author="Micaela Chan" w:date="2019-12-10T12:34:00Z">
        <w:r w:rsidR="00EB6092">
          <w:rPr>
            <w:color w:val="000000"/>
            <w:sz w:val="22"/>
            <w:szCs w:val="22"/>
          </w:rPr>
          <w:t xml:space="preserve">reased </w:t>
        </w:r>
      </w:ins>
      <w:r w:rsidRPr="007507BA">
        <w:rPr>
          <w:color w:val="000000"/>
          <w:sz w:val="22"/>
          <w:szCs w:val="22"/>
        </w:rPr>
        <w:t xml:space="preserve">within the default mode network (DMN), (2) </w:t>
      </w:r>
      <w:ins w:id="9" w:author="Micaela Chan" w:date="2019-12-10T12:34:00Z">
        <w:r w:rsidR="00EB6092">
          <w:rPr>
            <w:color w:val="000000"/>
            <w:sz w:val="22"/>
            <w:szCs w:val="22"/>
          </w:rPr>
          <w:t xml:space="preserve">increased </w:t>
        </w:r>
      </w:ins>
      <w:r w:rsidRPr="007507BA">
        <w:rPr>
          <w:color w:val="000000"/>
          <w:sz w:val="22"/>
          <w:szCs w:val="22"/>
        </w:rPr>
        <w:t xml:space="preserve">between DMN and the frontoparietal network (FPN), and </w:t>
      </w:r>
      <w:del w:id="10" w:author="Micaela Chan" w:date="2019-12-10T12:34:00Z">
        <w:r w:rsidRPr="007507BA" w:rsidDel="00EB6092">
          <w:rPr>
            <w:color w:val="000000"/>
            <w:sz w:val="22"/>
            <w:szCs w:val="22"/>
          </w:rPr>
          <w:delText xml:space="preserve">(3) </w:delText>
        </w:r>
      </w:del>
      <w:r w:rsidRPr="007507BA">
        <w:rPr>
          <w:color w:val="000000"/>
          <w:sz w:val="22"/>
          <w:szCs w:val="22"/>
        </w:rPr>
        <w:t>between DMN and the dorsal attention network (DAN).</w:t>
      </w:r>
      <w:ins w:id="11" w:author="Micaela Chan" w:date="2019-12-10T12:34:00Z">
        <w:r w:rsidR="00EB6092">
          <w:rPr>
            <w:color w:val="000000"/>
            <w:sz w:val="22"/>
            <w:szCs w:val="22"/>
          </w:rPr>
          <w:t xml:space="preserve"> Simulations of changes were restricted to few networks to test whether the method could reveal where changes between session are located.</w:t>
        </w:r>
      </w:ins>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4DA6FBE4" w:rsidR="007507BA" w:rsidRDefault="007507BA" w:rsidP="007507BA">
      <w:pPr>
        <w:rPr>
          <w:color w:val="000000"/>
          <w:sz w:val="22"/>
          <w:szCs w:val="22"/>
        </w:rPr>
      </w:pPr>
      <w:r w:rsidRPr="007507BA">
        <w:rPr>
          <w:color w:val="000000"/>
          <w:sz w:val="22"/>
          <w:szCs w:val="22"/>
        </w:rPr>
        <w:t xml:space="preserve">This new multivariate approach to analyzing the MSC data table showed that the simulated sessions (2 </w:t>
      </w:r>
      <w:bookmarkStart w:id="12" w:name="_GoBack"/>
      <w:bookmarkEnd w:id="12"/>
      <w:r w:rsidRPr="007507BA">
        <w:rPr>
          <w:color w:val="000000"/>
          <w:sz w:val="22"/>
          <w:szCs w:val="22"/>
        </w:rPr>
        <w:t>&amp; 4) are separated from the non-simulated ones (1 &amp; 3) on the first component (</w:t>
      </w:r>
      <w:r w:rsidRPr="00F55C8A">
        <w:rPr>
          <w:bCs/>
          <w:color w:val="000000"/>
          <w:sz w:val="22"/>
          <w:szCs w:val="22"/>
        </w:rPr>
        <w:t>Fig. 2A</w:t>
      </w:r>
      <w:r w:rsidRPr="007507BA">
        <w:rPr>
          <w:color w:val="000000"/>
          <w:sz w:val="22"/>
          <w:szCs w:val="22"/>
        </w:rPr>
        <w:t xml:space="preserve">), and this separation is driven by the within DMN connectivity and several other between-network edges, including edges between DMN and </w:t>
      </w:r>
      <w:del w:id="13" w:author="Micaela Chan" w:date="2019-12-10T14:23:00Z">
        <w:r w:rsidRPr="007507BA" w:rsidDel="00FC65B6">
          <w:rPr>
            <w:color w:val="000000"/>
            <w:sz w:val="22"/>
            <w:szCs w:val="22"/>
          </w:rPr>
          <w:delText xml:space="preserve">DAN </w:delText>
        </w:r>
      </w:del>
      <w:ins w:id="14" w:author="Micaela Chan" w:date="2019-12-10T14:23:00Z">
        <w:r w:rsidR="00FC65B6">
          <w:rPr>
            <w:color w:val="000000"/>
            <w:sz w:val="22"/>
            <w:szCs w:val="22"/>
          </w:rPr>
          <w:t>FPN</w:t>
        </w:r>
        <w:r w:rsidR="00FC65B6" w:rsidRPr="007507BA">
          <w:rPr>
            <w:color w:val="000000"/>
            <w:sz w:val="22"/>
            <w:szCs w:val="22"/>
          </w:rPr>
          <w:t xml:space="preserve"> </w:t>
        </w:r>
      </w:ins>
      <w:r w:rsidRPr="007507BA">
        <w:rPr>
          <w:color w:val="000000"/>
          <w:sz w:val="22"/>
          <w:szCs w:val="22"/>
        </w:rPr>
        <w:t>(</w:t>
      </w:r>
      <w:r w:rsidRPr="00F55C8A">
        <w:rPr>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3638AE43" w:rsidR="008A6F36" w:rsidRDefault="00FC65B6" w:rsidP="00F15AA4">
      <w:pPr>
        <w:jc w:val="center"/>
      </w:pPr>
      <w:ins w:id="15" w:author="Micaela Chan" w:date="2019-12-10T14:21:00Z">
        <w:r>
          <w:rPr>
            <w:noProof/>
            <w:color w:val="000000"/>
            <w:sz w:val="22"/>
            <w:szCs w:val="22"/>
          </w:rPr>
          <w:drawing>
            <wp:inline distT="0" distB="0" distL="0" distR="0" wp14:anchorId="37821396" wp14:editId="29DA1CA8">
              <wp:extent cx="5943600" cy="178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nonT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ins>
      <w:del w:id="16" w:author="Micaela Chan" w:date="2019-12-10T14:21:00Z">
        <w:r w:rsidR="008A6F36" w:rsidDel="00FC65B6">
          <w:rPr>
            <w:noProof/>
            <w:color w:val="000000"/>
            <w:sz w:val="22"/>
            <w:szCs w:val="22"/>
          </w:rPr>
          <w:drawing>
            <wp:inline distT="0" distB="0" distL="0" distR="0" wp14:anchorId="27E51316" wp14:editId="3E53FB72">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del>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3D2B09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005A583B">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005A583B">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F55C8A">
        <w:rPr>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06F3B81D" w14:textId="77777777" w:rsidR="00F85C3C" w:rsidRPr="00F85C3C" w:rsidRDefault="00E93399" w:rsidP="00F85C3C">
      <w:pPr>
        <w:pStyle w:val="EndNoteBibliography"/>
      </w:pPr>
      <w:r w:rsidRPr="007507BA">
        <w:fldChar w:fldCharType="begin"/>
      </w:r>
      <w:r w:rsidRPr="007507BA">
        <w:instrText xml:space="preserve"> ADDIN EN.REFLIST </w:instrText>
      </w:r>
      <w:r w:rsidRPr="007507BA">
        <w:fldChar w:fldCharType="separate"/>
      </w:r>
      <w:r w:rsidR="00F85C3C" w:rsidRPr="00F85C3C">
        <w:t xml:space="preserve">Abdi, H., Williams, L.J. and Valentin, D. (2013) 'Multiple factor analysis: principal component analysis for multitable and multiblock data sets.' </w:t>
      </w:r>
      <w:r w:rsidR="00F85C3C" w:rsidRPr="00F85C3C">
        <w:rPr>
          <w:i/>
        </w:rPr>
        <w:t>Wiley Interdisciplinary reviews: computational statistics</w:t>
      </w:r>
      <w:r w:rsidR="00F85C3C" w:rsidRPr="00F85C3C">
        <w:t xml:space="preserve">, </w:t>
      </w:r>
      <w:r w:rsidR="00F85C3C" w:rsidRPr="00F85C3C">
        <w:rPr>
          <w:b/>
        </w:rPr>
        <w:t>vol. 5</w:t>
      </w:r>
      <w:r w:rsidR="00F85C3C" w:rsidRPr="00F85C3C">
        <w:t>, no. 2, pp. 149-179.</w:t>
      </w:r>
    </w:p>
    <w:p w14:paraId="232BE4EC" w14:textId="77777777" w:rsidR="00F85C3C" w:rsidRPr="00F85C3C" w:rsidRDefault="00F85C3C" w:rsidP="00F85C3C">
      <w:pPr>
        <w:pStyle w:val="EndNoteBibliography"/>
      </w:pPr>
    </w:p>
    <w:p w14:paraId="6AA69576" w14:textId="77777777" w:rsidR="00F85C3C" w:rsidRPr="00F85C3C" w:rsidRDefault="00F85C3C" w:rsidP="00F85C3C">
      <w:pPr>
        <w:pStyle w:val="EndNoteBibliography"/>
      </w:pPr>
      <w:r w:rsidRPr="00F85C3C">
        <w:t xml:space="preserve">Abdi, H., Williams, L.J., Valentin, D. and Bennani-Dosse, M. (2012) 'STATIS and DISTATIS: optimum multitable principal component analysis and three way metric multidimensional scaling.' </w:t>
      </w:r>
      <w:r w:rsidRPr="00F85C3C">
        <w:rPr>
          <w:i/>
        </w:rPr>
        <w:t>Wiley Interdisciplinary Reviews: Computational Statistics</w:t>
      </w:r>
      <w:r w:rsidRPr="00F85C3C">
        <w:t xml:space="preserve">, </w:t>
      </w:r>
      <w:r w:rsidRPr="00F85C3C">
        <w:rPr>
          <w:b/>
        </w:rPr>
        <w:t>vol. 4</w:t>
      </w:r>
      <w:r w:rsidRPr="00F85C3C">
        <w:t>, no. 2, pp. 124-167.</w:t>
      </w:r>
    </w:p>
    <w:p w14:paraId="61F62E05" w14:textId="77777777" w:rsidR="00F85C3C" w:rsidRPr="00F85C3C" w:rsidRDefault="00F85C3C" w:rsidP="00F85C3C">
      <w:pPr>
        <w:pStyle w:val="EndNoteBibliography"/>
      </w:pPr>
    </w:p>
    <w:p w14:paraId="7CDD5D73" w14:textId="77777777" w:rsidR="00F85C3C" w:rsidRPr="00F85C3C" w:rsidRDefault="00F85C3C" w:rsidP="00F85C3C">
      <w:pPr>
        <w:pStyle w:val="EndNoteBibliography"/>
      </w:pPr>
      <w:r w:rsidRPr="00F85C3C">
        <w:t xml:space="preserve">Gordon, E.M., Laumann, T.O., Adeyemo, B., Huckins, J.F., Kelley, W.M. and Petersen, S.E. (2016) 'Generation and Evaluation of a Cortical Area Parcellation from Resting-State Correlations.' </w:t>
      </w:r>
      <w:r w:rsidRPr="00F85C3C">
        <w:rPr>
          <w:i/>
        </w:rPr>
        <w:t>Cerebral Cortex</w:t>
      </w:r>
      <w:r w:rsidRPr="00F85C3C">
        <w:t xml:space="preserve">, </w:t>
      </w:r>
      <w:r w:rsidRPr="00F85C3C">
        <w:rPr>
          <w:b/>
        </w:rPr>
        <w:t>vol. 26</w:t>
      </w:r>
      <w:r w:rsidRPr="00F85C3C">
        <w:t>, no. 1, pp. 288-303.</w:t>
      </w:r>
    </w:p>
    <w:p w14:paraId="4AD47509" w14:textId="77777777" w:rsidR="00F85C3C" w:rsidRPr="00F85C3C" w:rsidRDefault="00F85C3C" w:rsidP="00F85C3C">
      <w:pPr>
        <w:pStyle w:val="EndNoteBibliography"/>
      </w:pPr>
    </w:p>
    <w:p w14:paraId="78E225D7" w14:textId="77777777" w:rsidR="00F85C3C" w:rsidRPr="00F85C3C" w:rsidRDefault="00F85C3C" w:rsidP="00F85C3C">
      <w:pPr>
        <w:pStyle w:val="EndNoteBibliography"/>
      </w:pPr>
      <w:r w:rsidRPr="00F85C3C">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F85C3C">
        <w:rPr>
          <w:i/>
        </w:rPr>
        <w:t>Neuron</w:t>
      </w:r>
      <w:r w:rsidRPr="00F85C3C">
        <w:t xml:space="preserve">, </w:t>
      </w:r>
      <w:r w:rsidRPr="00F85C3C">
        <w:rPr>
          <w:b/>
        </w:rPr>
        <w:t>vol. 95</w:t>
      </w:r>
      <w:r w:rsidRPr="00F85C3C">
        <w:t>, no. 4, pp. 791-807.e7.</w:t>
      </w:r>
    </w:p>
    <w:p w14:paraId="299F3A11" w14:textId="77777777" w:rsidR="00F85C3C" w:rsidRPr="00F85C3C" w:rsidRDefault="00F85C3C" w:rsidP="00F85C3C">
      <w:pPr>
        <w:pStyle w:val="EndNoteBibliography"/>
      </w:pPr>
    </w:p>
    <w:p w14:paraId="417656CF" w14:textId="77777777" w:rsidR="00F85C3C" w:rsidRPr="00F85C3C" w:rsidRDefault="00F85C3C" w:rsidP="00F85C3C">
      <w:pPr>
        <w:pStyle w:val="EndNoteBibliography"/>
      </w:pPr>
      <w:r w:rsidRPr="00F85C3C">
        <w:t xml:space="preserve">Le Dien, S. and Pagès, J. (2003) 'Hierarchical Multiple Factor Analysis: application to the comparison of sensory profiles.' </w:t>
      </w:r>
      <w:r w:rsidRPr="00F85C3C">
        <w:rPr>
          <w:i/>
        </w:rPr>
        <w:t>Food Quality and Preference</w:t>
      </w:r>
      <w:r w:rsidRPr="00F85C3C">
        <w:t xml:space="preserve">, </w:t>
      </w:r>
      <w:r w:rsidRPr="00F85C3C">
        <w:rPr>
          <w:b/>
        </w:rPr>
        <w:t>vol. 14</w:t>
      </w:r>
      <w:r w:rsidRPr="00F85C3C">
        <w:t>, no. 5, pp. 397-403.</w:t>
      </w:r>
    </w:p>
    <w:p w14:paraId="67F077CA" w14:textId="77777777" w:rsidR="00F85C3C" w:rsidRPr="00F85C3C" w:rsidRDefault="00F85C3C" w:rsidP="00F85C3C">
      <w:pPr>
        <w:pStyle w:val="EndNoteBibliography"/>
      </w:pPr>
    </w:p>
    <w:p w14:paraId="3BA152DE" w14:textId="73ED0BF4"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5B4EF38F"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aela Chan">
    <w15:presenceInfo w15:providerId="None" w15:userId="Micaela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8006F"/>
    <w:rsid w:val="000A034C"/>
    <w:rsid w:val="00146C21"/>
    <w:rsid w:val="00193329"/>
    <w:rsid w:val="001F07BA"/>
    <w:rsid w:val="002031F9"/>
    <w:rsid w:val="00264F4C"/>
    <w:rsid w:val="003778AB"/>
    <w:rsid w:val="0038518D"/>
    <w:rsid w:val="00435693"/>
    <w:rsid w:val="00467C43"/>
    <w:rsid w:val="00506545"/>
    <w:rsid w:val="00561325"/>
    <w:rsid w:val="005A583B"/>
    <w:rsid w:val="00637465"/>
    <w:rsid w:val="00666A1A"/>
    <w:rsid w:val="00697DFC"/>
    <w:rsid w:val="006A00AF"/>
    <w:rsid w:val="006B34A4"/>
    <w:rsid w:val="006D3FA1"/>
    <w:rsid w:val="006E6A22"/>
    <w:rsid w:val="007507BA"/>
    <w:rsid w:val="0075293C"/>
    <w:rsid w:val="0078249E"/>
    <w:rsid w:val="008248CC"/>
    <w:rsid w:val="008A6F36"/>
    <w:rsid w:val="008F05FE"/>
    <w:rsid w:val="00921B2F"/>
    <w:rsid w:val="00923847"/>
    <w:rsid w:val="00966008"/>
    <w:rsid w:val="009A00A5"/>
    <w:rsid w:val="009A4A20"/>
    <w:rsid w:val="009B01A5"/>
    <w:rsid w:val="00A6381D"/>
    <w:rsid w:val="00A90DF2"/>
    <w:rsid w:val="00B75FAB"/>
    <w:rsid w:val="00BC7D44"/>
    <w:rsid w:val="00C136D9"/>
    <w:rsid w:val="00C20682"/>
    <w:rsid w:val="00C76EFA"/>
    <w:rsid w:val="00CA2D4F"/>
    <w:rsid w:val="00D55B48"/>
    <w:rsid w:val="00E217AE"/>
    <w:rsid w:val="00E67588"/>
    <w:rsid w:val="00E67D08"/>
    <w:rsid w:val="00E83981"/>
    <w:rsid w:val="00E93399"/>
    <w:rsid w:val="00EB6092"/>
    <w:rsid w:val="00F02D9D"/>
    <w:rsid w:val="00F15AA4"/>
    <w:rsid w:val="00F324D5"/>
    <w:rsid w:val="00F55C8A"/>
    <w:rsid w:val="00F74161"/>
    <w:rsid w:val="00F85C3C"/>
    <w:rsid w:val="00FC65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image" Target="media/image3.png"/><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Micaela Chan</cp:lastModifiedBy>
  <cp:revision>5</cp:revision>
  <dcterms:created xsi:type="dcterms:W3CDTF">2019-12-10T18:17:00Z</dcterms:created>
  <dcterms:modified xsi:type="dcterms:W3CDTF">2019-12-10T20:27:00Z</dcterms:modified>
</cp:coreProperties>
</file>